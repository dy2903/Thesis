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6D8" w:rsidRDefault="004A56D8" w:rsidP="004A56D8">
      <w:pPr>
        <w:ind w:firstLine="1040"/>
        <w:jc w:val="center"/>
        <w:rPr>
          <w:rFonts w:ascii="仿宋体" w:eastAsia="仿宋体"/>
          <w:b/>
          <w:sz w:val="44"/>
        </w:rPr>
      </w:pPr>
      <w:r>
        <w:rPr>
          <w:rFonts w:ascii="楷体" w:eastAsia="楷体" w:hint="eastAsia"/>
          <w:sz w:val="52"/>
        </w:rPr>
        <w:t>电</w:t>
      </w:r>
      <w:r>
        <w:rPr>
          <w:rFonts w:ascii="楷体" w:eastAsia="楷体"/>
          <w:sz w:val="52"/>
        </w:rPr>
        <w:t xml:space="preserve"> </w:t>
      </w:r>
      <w:r>
        <w:rPr>
          <w:rFonts w:ascii="楷体" w:eastAsia="楷体" w:hint="eastAsia"/>
          <w:sz w:val="52"/>
        </w:rPr>
        <w:t>子</w:t>
      </w:r>
      <w:r>
        <w:rPr>
          <w:rFonts w:ascii="楷体" w:eastAsia="楷体"/>
          <w:sz w:val="52"/>
        </w:rPr>
        <w:t xml:space="preserve"> </w:t>
      </w:r>
      <w:r>
        <w:rPr>
          <w:rFonts w:ascii="楷体" w:eastAsia="楷体" w:hint="eastAsia"/>
          <w:sz w:val="52"/>
        </w:rPr>
        <w:t>科</w:t>
      </w:r>
      <w:r>
        <w:rPr>
          <w:rFonts w:ascii="楷体" w:eastAsia="楷体"/>
          <w:sz w:val="52"/>
        </w:rPr>
        <w:t xml:space="preserve"> </w:t>
      </w:r>
      <w:r>
        <w:rPr>
          <w:rFonts w:ascii="楷体" w:eastAsia="楷体" w:hint="eastAsia"/>
          <w:sz w:val="52"/>
        </w:rPr>
        <w:t>技</w:t>
      </w:r>
      <w:r>
        <w:rPr>
          <w:rFonts w:ascii="楷体" w:eastAsia="楷体"/>
          <w:sz w:val="52"/>
        </w:rPr>
        <w:t xml:space="preserve"> </w:t>
      </w:r>
      <w:r>
        <w:rPr>
          <w:rFonts w:ascii="楷体" w:eastAsia="楷体" w:hint="eastAsia"/>
          <w:sz w:val="52"/>
        </w:rPr>
        <w:t>大</w:t>
      </w:r>
      <w:r>
        <w:rPr>
          <w:rFonts w:ascii="楷体" w:eastAsia="楷体"/>
          <w:sz w:val="52"/>
        </w:rPr>
        <w:t xml:space="preserve"> </w:t>
      </w:r>
      <w:r>
        <w:rPr>
          <w:rFonts w:ascii="楷体" w:eastAsia="楷体" w:hint="eastAsia"/>
          <w:sz w:val="52"/>
        </w:rPr>
        <w:t>学</w:t>
      </w:r>
    </w:p>
    <w:p w:rsidR="004A56D8" w:rsidRDefault="004A56D8" w:rsidP="004A56D8">
      <w:pPr>
        <w:ind w:firstLine="880"/>
        <w:jc w:val="center"/>
        <w:rPr>
          <w:rFonts w:ascii="黑体" w:eastAsia="黑体"/>
          <w:spacing w:val="50"/>
          <w:sz w:val="44"/>
        </w:rPr>
      </w:pPr>
      <w:r>
        <w:rPr>
          <w:rFonts w:ascii="黑体" w:eastAsia="黑体" w:hint="eastAsia"/>
          <w:sz w:val="44"/>
        </w:rPr>
        <w:t>（</w:t>
      </w:r>
      <w:r>
        <w:rPr>
          <w:rFonts w:ascii="黑体" w:eastAsia="黑体"/>
          <w:sz w:val="44"/>
        </w:rPr>
        <w:t xml:space="preserve"> </w:t>
      </w:r>
      <w:r>
        <w:rPr>
          <w:rFonts w:ascii="黑体" w:eastAsia="黑体" w:hint="eastAsia"/>
          <w:sz w:val="44"/>
        </w:rPr>
        <w:t>硕</w:t>
      </w:r>
      <w:r>
        <w:rPr>
          <w:rFonts w:ascii="黑体" w:eastAsia="黑体"/>
          <w:sz w:val="44"/>
        </w:rPr>
        <w:t xml:space="preserve"> </w:t>
      </w:r>
      <w:r>
        <w:rPr>
          <w:rFonts w:ascii="黑体" w:eastAsia="黑体" w:hint="eastAsia"/>
          <w:spacing w:val="50"/>
          <w:sz w:val="44"/>
        </w:rPr>
        <w:t>）</w:t>
      </w:r>
      <w:r>
        <w:rPr>
          <w:rFonts w:ascii="黑体" w:eastAsia="黑体" w:hint="eastAsia"/>
          <w:spacing w:val="50"/>
          <w:sz w:val="52"/>
        </w:rPr>
        <w:t>士学位论文开题报告表</w:t>
      </w:r>
    </w:p>
    <w:p w:rsidR="004A56D8" w:rsidRPr="0007504C" w:rsidRDefault="004A56D8" w:rsidP="004A56D8">
      <w:pPr>
        <w:ind w:firstLine="880"/>
        <w:jc w:val="left"/>
        <w:rPr>
          <w:rFonts w:ascii="黑体" w:eastAsia="黑体"/>
          <w:sz w:val="44"/>
        </w:rPr>
      </w:pPr>
    </w:p>
    <w:p w:rsidR="004A56D8" w:rsidRDefault="004A56D8" w:rsidP="004A56D8">
      <w:pPr>
        <w:ind w:firstLine="880"/>
        <w:jc w:val="left"/>
        <w:rPr>
          <w:rFonts w:ascii="黑体" w:eastAsia="黑体"/>
          <w:sz w:val="44"/>
        </w:rPr>
      </w:pPr>
    </w:p>
    <w:p w:rsidR="004A56D8" w:rsidRDefault="004A56D8" w:rsidP="004A56D8">
      <w:pPr>
        <w:ind w:firstLine="880"/>
        <w:jc w:val="left"/>
        <w:rPr>
          <w:rFonts w:ascii="黑体" w:eastAsia="黑体"/>
          <w:sz w:val="44"/>
        </w:rPr>
      </w:pPr>
    </w:p>
    <w:p w:rsidR="004A56D8" w:rsidRDefault="004A56D8" w:rsidP="004A56D8">
      <w:pPr>
        <w:ind w:firstLineChars="470" w:firstLine="1410"/>
        <w:jc w:val="left"/>
        <w:rPr>
          <w:rFonts w:ascii="黑体" w:eastAsia="黑体"/>
          <w:sz w:val="30"/>
        </w:rPr>
      </w:pPr>
      <w:r>
        <w:rPr>
          <w:rFonts w:ascii="黑体" w:eastAsia="黑体" w:hint="eastAsia"/>
          <w:sz w:val="30"/>
        </w:rPr>
        <w:t>班 学 号：</w:t>
      </w:r>
      <w:r>
        <w:rPr>
          <w:rFonts w:ascii="黑体" w:eastAsia="黑体" w:hint="eastAsia"/>
          <w:sz w:val="30"/>
          <w:u w:val="single"/>
        </w:rPr>
        <w:t xml:space="preserve">      </w:t>
      </w:r>
      <w:r>
        <w:rPr>
          <w:rFonts w:ascii="黑体" w:eastAsia="黑体"/>
          <w:sz w:val="30"/>
          <w:u w:val="single"/>
        </w:rPr>
        <w:t xml:space="preserve">    201321010408</w:t>
      </w:r>
      <w:r>
        <w:rPr>
          <w:rFonts w:ascii="黑体" w:eastAsia="黑体" w:hint="eastAsia"/>
          <w:sz w:val="30"/>
          <w:u w:val="single"/>
        </w:rPr>
        <w:t xml:space="preserve">                  </w:t>
      </w:r>
      <w:r>
        <w:rPr>
          <w:rFonts w:ascii="黑体" w:eastAsia="黑体"/>
          <w:sz w:val="30"/>
          <w:u w:val="single"/>
        </w:rPr>
        <w:t xml:space="preserve">     </w:t>
      </w:r>
    </w:p>
    <w:p w:rsidR="004A56D8" w:rsidRDefault="004A56D8" w:rsidP="004A56D8">
      <w:pPr>
        <w:ind w:firstLine="600"/>
        <w:jc w:val="left"/>
        <w:rPr>
          <w:rFonts w:ascii="黑体" w:eastAsia="黑体"/>
          <w:sz w:val="30"/>
          <w:u w:val="single"/>
        </w:rPr>
      </w:pPr>
    </w:p>
    <w:p w:rsidR="004A56D8" w:rsidRDefault="004A56D8" w:rsidP="004A56D8">
      <w:pPr>
        <w:ind w:firstLineChars="470" w:firstLine="1410"/>
        <w:jc w:val="left"/>
        <w:rPr>
          <w:rFonts w:ascii="黑体" w:eastAsia="黑体"/>
          <w:sz w:val="30"/>
        </w:rPr>
      </w:pPr>
      <w:r>
        <w:rPr>
          <w:rFonts w:ascii="黑体" w:eastAsia="黑体" w:hint="eastAsia"/>
          <w:sz w:val="30"/>
        </w:rPr>
        <w:t xml:space="preserve">姓   名：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杜阳                 </w:t>
      </w:r>
      <w:r>
        <w:rPr>
          <w:rFonts w:ascii="黑体" w:eastAsia="黑体"/>
          <w:sz w:val="30"/>
          <w:u w:val="single"/>
        </w:rPr>
        <w:t xml:space="preserve">             </w:t>
      </w:r>
    </w:p>
    <w:p w:rsidR="004A56D8" w:rsidRDefault="004A56D8" w:rsidP="004A56D8">
      <w:pPr>
        <w:ind w:firstLine="600"/>
        <w:jc w:val="left"/>
        <w:rPr>
          <w:rFonts w:ascii="黑体" w:eastAsia="黑体"/>
          <w:sz w:val="30"/>
          <w:u w:val="single"/>
        </w:rPr>
      </w:pPr>
    </w:p>
    <w:p w:rsidR="004A56D8" w:rsidRDefault="004A56D8" w:rsidP="004A56D8">
      <w:pPr>
        <w:ind w:firstLineChars="470" w:firstLine="1410"/>
        <w:jc w:val="left"/>
        <w:rPr>
          <w:rFonts w:ascii="黑体" w:eastAsia="黑体"/>
          <w:sz w:val="30"/>
          <w:u w:val="single"/>
        </w:rPr>
      </w:pPr>
      <w:r>
        <w:rPr>
          <w:rFonts w:ascii="黑体" w:eastAsia="黑体" w:hint="eastAsia"/>
          <w:sz w:val="30"/>
        </w:rPr>
        <w:t>论文题目：</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超高速ADC</w:t>
      </w:r>
      <w:del w:id="0" w:author="User" w:date="2014-12-16T16:01:00Z">
        <w:r w:rsidDel="005231AB">
          <w:rPr>
            <w:rFonts w:ascii="黑体" w:eastAsia="黑体" w:hint="eastAsia"/>
            <w:sz w:val="30"/>
            <w:u w:val="single"/>
          </w:rPr>
          <w:delText>数字</w:delText>
        </w:r>
      </w:del>
      <w:r>
        <w:rPr>
          <w:rFonts w:ascii="黑体" w:eastAsia="黑体"/>
          <w:sz w:val="30"/>
          <w:u w:val="single"/>
        </w:rPr>
        <w:t>校准</w:t>
      </w:r>
      <w:ins w:id="1" w:author="User" w:date="2014-12-16T16:01:00Z">
        <w:r w:rsidR="005231AB">
          <w:rPr>
            <w:rFonts w:ascii="黑体" w:eastAsia="黑体" w:hint="eastAsia"/>
            <w:sz w:val="30"/>
            <w:u w:val="single"/>
          </w:rPr>
          <w:t>算法的</w:t>
        </w:r>
      </w:ins>
      <w:r>
        <w:rPr>
          <w:rFonts w:ascii="黑体" w:eastAsia="黑体" w:hint="eastAsia"/>
          <w:sz w:val="30"/>
          <w:u w:val="single"/>
        </w:rPr>
        <w:t xml:space="preserve">           </w:t>
      </w:r>
      <w:r>
        <w:rPr>
          <w:rFonts w:ascii="黑体" w:eastAsia="黑体"/>
          <w:sz w:val="30"/>
          <w:u w:val="single"/>
        </w:rPr>
        <w:t xml:space="preserve">        </w:t>
      </w:r>
    </w:p>
    <w:p w:rsidR="004A56D8" w:rsidRDefault="004A56D8" w:rsidP="004A56D8">
      <w:pPr>
        <w:ind w:firstLineChars="950" w:firstLine="2850"/>
        <w:rPr>
          <w:rFonts w:ascii="黑体" w:eastAsia="黑体"/>
          <w:sz w:val="30"/>
        </w:rPr>
      </w:pPr>
      <w:r>
        <w:rPr>
          <w:rFonts w:ascii="黑体" w:eastAsia="黑体" w:hint="eastAsia"/>
          <w:sz w:val="30"/>
          <w:u w:val="single"/>
        </w:rPr>
        <w:t>______</w:t>
      </w:r>
      <w:r>
        <w:rPr>
          <w:rFonts w:ascii="黑体" w:eastAsia="黑体"/>
          <w:sz w:val="30"/>
          <w:u w:val="single"/>
        </w:rPr>
        <w:t xml:space="preserve">     </w:t>
      </w:r>
      <w:r>
        <w:rPr>
          <w:rFonts w:ascii="黑体" w:eastAsia="黑体" w:hint="eastAsia"/>
          <w:sz w:val="30"/>
          <w:u w:val="single"/>
        </w:rPr>
        <w:t>关键</w:t>
      </w:r>
      <w:del w:id="2" w:author="User" w:date="2014-12-16T16:02:00Z">
        <w:r w:rsidDel="005231AB">
          <w:rPr>
            <w:rFonts w:ascii="黑体" w:eastAsia="黑体"/>
            <w:sz w:val="30"/>
            <w:u w:val="single"/>
          </w:rPr>
          <w:delText>算法</w:delText>
        </w:r>
      </w:del>
      <w:ins w:id="3" w:author="User" w:date="2014-12-16T16:02:00Z">
        <w:r w:rsidR="005231AB">
          <w:rPr>
            <w:rFonts w:ascii="黑体" w:eastAsia="黑体" w:hint="eastAsia"/>
            <w:sz w:val="30"/>
            <w:u w:val="single"/>
          </w:rPr>
          <w:t>技术</w:t>
        </w:r>
      </w:ins>
      <w:r>
        <w:rPr>
          <w:rFonts w:ascii="黑体" w:eastAsia="黑体"/>
          <w:sz w:val="30"/>
          <w:u w:val="single"/>
        </w:rPr>
        <w:t>研究</w:t>
      </w:r>
      <w:r>
        <w:rPr>
          <w:rFonts w:ascii="黑体" w:eastAsia="黑体" w:hint="eastAsia"/>
          <w:sz w:val="30"/>
          <w:u w:val="single"/>
        </w:rPr>
        <w:t xml:space="preserve">               </w:t>
      </w:r>
      <w:r>
        <w:rPr>
          <w:rFonts w:ascii="黑体" w:eastAsia="黑体"/>
          <w:sz w:val="30"/>
          <w:u w:val="single"/>
        </w:rPr>
        <w:t xml:space="preserve">         </w:t>
      </w:r>
    </w:p>
    <w:p w:rsidR="004A56D8" w:rsidRDefault="004A56D8" w:rsidP="004A56D8">
      <w:pPr>
        <w:ind w:firstLine="600"/>
        <w:jc w:val="left"/>
        <w:rPr>
          <w:rFonts w:ascii="黑体" w:eastAsia="黑体"/>
          <w:sz w:val="30"/>
          <w:u w:val="single"/>
        </w:rPr>
      </w:pPr>
      <w:r>
        <w:rPr>
          <w:rFonts w:ascii="黑体" w:eastAsia="黑体" w:hint="eastAsia"/>
          <w:sz w:val="30"/>
        </w:rPr>
        <w:t xml:space="preserve">           </w:t>
      </w:r>
    </w:p>
    <w:p w:rsidR="004A56D8" w:rsidRDefault="004A56D8" w:rsidP="004A56D8">
      <w:pPr>
        <w:ind w:firstLineChars="470" w:firstLine="1410"/>
        <w:jc w:val="left"/>
        <w:rPr>
          <w:rFonts w:ascii="黑体" w:eastAsia="黑体"/>
          <w:sz w:val="30"/>
          <w:u w:val="single"/>
        </w:rPr>
      </w:pPr>
      <w:r>
        <w:rPr>
          <w:rFonts w:ascii="黑体" w:eastAsia="黑体" w:hint="eastAsia"/>
          <w:sz w:val="30"/>
        </w:rPr>
        <w:t>指导教师：</w:t>
      </w:r>
      <w:r>
        <w:rPr>
          <w:rFonts w:ascii="黑体" w:eastAsia="黑体"/>
          <w:sz w:val="30"/>
        </w:rPr>
        <w:tab/>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阎波               </w:t>
      </w:r>
      <w:r>
        <w:rPr>
          <w:rFonts w:ascii="黑体" w:eastAsia="黑体"/>
          <w:sz w:val="30"/>
          <w:u w:val="single"/>
        </w:rPr>
        <w:t xml:space="preserve">              </w:t>
      </w:r>
    </w:p>
    <w:p w:rsidR="004A56D8" w:rsidRDefault="004A56D8" w:rsidP="004A56D8">
      <w:pPr>
        <w:ind w:firstLine="600"/>
        <w:jc w:val="left"/>
        <w:rPr>
          <w:rFonts w:ascii="黑体" w:eastAsia="黑体"/>
          <w:sz w:val="30"/>
          <w:u w:val="single"/>
        </w:rPr>
      </w:pPr>
    </w:p>
    <w:p w:rsidR="004A56D8" w:rsidRDefault="004A56D8" w:rsidP="004A56D8">
      <w:pPr>
        <w:ind w:firstLineChars="470" w:firstLine="1410"/>
        <w:jc w:val="left"/>
        <w:rPr>
          <w:rFonts w:ascii="黑体" w:eastAsia="黑体"/>
          <w:sz w:val="30"/>
        </w:rPr>
      </w:pPr>
      <w:r>
        <w:rPr>
          <w:rFonts w:ascii="黑体" w:eastAsia="黑体" w:hint="eastAsia"/>
          <w:sz w:val="30"/>
        </w:rPr>
        <w:t>学科专业：</w:t>
      </w:r>
      <w:r>
        <w:rPr>
          <w:rFonts w:ascii="黑体" w:eastAsia="黑体" w:hint="eastAsia"/>
          <w:sz w:val="30"/>
          <w:u w:val="single"/>
        </w:rPr>
        <w:t xml:space="preserve">         通信与</w:t>
      </w:r>
      <w:r>
        <w:rPr>
          <w:rFonts w:ascii="黑体" w:eastAsia="黑体"/>
          <w:sz w:val="30"/>
          <w:u w:val="single"/>
        </w:rPr>
        <w:t>信息系统</w:t>
      </w:r>
      <w:r>
        <w:rPr>
          <w:rFonts w:ascii="黑体" w:eastAsia="黑体" w:hint="eastAsia"/>
          <w:sz w:val="30"/>
          <w:u w:val="single"/>
        </w:rPr>
        <w:t xml:space="preserve">                    </w:t>
      </w:r>
    </w:p>
    <w:p w:rsidR="004A56D8" w:rsidRPr="0007504C" w:rsidRDefault="004A56D8" w:rsidP="004A56D8">
      <w:pPr>
        <w:ind w:firstLine="600"/>
        <w:jc w:val="left"/>
        <w:rPr>
          <w:rFonts w:ascii="黑体" w:eastAsia="黑体"/>
          <w:sz w:val="30"/>
          <w:u w:val="single"/>
        </w:rPr>
      </w:pPr>
    </w:p>
    <w:p w:rsidR="004A56D8" w:rsidRDefault="004A56D8" w:rsidP="004A56D8">
      <w:pPr>
        <w:ind w:firstLineChars="470" w:firstLine="1410"/>
        <w:jc w:val="left"/>
        <w:rPr>
          <w:rFonts w:ascii="楷体" w:eastAsia="楷体"/>
          <w:sz w:val="30"/>
          <w:u w:val="single"/>
        </w:rPr>
      </w:pPr>
      <w:r>
        <w:rPr>
          <w:rFonts w:ascii="黑体" w:eastAsia="黑体" w:hint="eastAsia"/>
          <w:sz w:val="30"/>
        </w:rPr>
        <w:t>所在学院：</w:t>
      </w:r>
      <w:r>
        <w:rPr>
          <w:rFonts w:ascii="黑体" w:eastAsia="黑体" w:hint="eastAsia"/>
          <w:sz w:val="30"/>
          <w:u w:val="single"/>
        </w:rPr>
        <w:t xml:space="preserve">        通信</w:t>
      </w:r>
      <w:r>
        <w:rPr>
          <w:rFonts w:ascii="黑体" w:eastAsia="黑体"/>
          <w:sz w:val="30"/>
          <w:u w:val="single"/>
        </w:rPr>
        <w:t>与信息工程学院</w:t>
      </w:r>
      <w:r>
        <w:rPr>
          <w:rFonts w:ascii="黑体" w:eastAsia="黑体" w:hint="eastAsia"/>
          <w:sz w:val="30"/>
          <w:u w:val="single"/>
        </w:rPr>
        <w:t xml:space="preserve"> </w:t>
      </w:r>
      <w:r>
        <w:rPr>
          <w:rFonts w:ascii="黑体" w:eastAsia="黑体"/>
          <w:sz w:val="30"/>
          <w:u w:val="single"/>
        </w:rPr>
        <w:t xml:space="preserve">                    </w:t>
      </w:r>
    </w:p>
    <w:p w:rsidR="004A56D8" w:rsidRDefault="004A56D8" w:rsidP="004A56D8">
      <w:pPr>
        <w:ind w:firstLine="640"/>
        <w:jc w:val="left"/>
        <w:rPr>
          <w:rFonts w:ascii="楷体" w:eastAsia="楷体"/>
          <w:sz w:val="32"/>
        </w:rPr>
      </w:pPr>
    </w:p>
    <w:p w:rsidR="004A56D8" w:rsidRDefault="004A56D8" w:rsidP="004A56D8">
      <w:pPr>
        <w:ind w:firstLine="640"/>
        <w:jc w:val="left"/>
        <w:rPr>
          <w:rFonts w:ascii="楷体" w:eastAsia="楷体"/>
          <w:sz w:val="32"/>
        </w:rPr>
      </w:pPr>
    </w:p>
    <w:p w:rsidR="004A56D8" w:rsidRDefault="004A56D8" w:rsidP="004A56D8">
      <w:pPr>
        <w:ind w:firstLine="640"/>
        <w:jc w:val="center"/>
        <w:rPr>
          <w:rFonts w:ascii="楷体" w:eastAsia="楷体"/>
          <w:sz w:val="32"/>
        </w:rPr>
      </w:pPr>
      <w:r>
        <w:rPr>
          <w:rFonts w:ascii="楷体" w:eastAsia="楷体" w:hint="eastAsia"/>
          <w:sz w:val="32"/>
        </w:rPr>
        <w:t>电子科技大学研究生院制表</w:t>
      </w:r>
    </w:p>
    <w:p w:rsidR="004A56D8" w:rsidRDefault="004A56D8" w:rsidP="004A56D8">
      <w:pPr>
        <w:ind w:firstLine="640"/>
        <w:jc w:val="center"/>
        <w:rPr>
          <w:rFonts w:ascii="楷体" w:eastAsia="楷体"/>
          <w:sz w:val="32"/>
        </w:rPr>
        <w:sectPr w:rsidR="004A56D8" w:rsidSect="00582AB2">
          <w:headerReference w:type="even" r:id="rId7"/>
          <w:headerReference w:type="default" r:id="rId8"/>
          <w:footerReference w:type="even" r:id="rId9"/>
          <w:footerReference w:type="default" r:id="rId10"/>
          <w:headerReference w:type="first" r:id="rId11"/>
          <w:footerReference w:type="first" r:id="rId12"/>
          <w:pgSz w:w="11906" w:h="16838" w:code="9"/>
          <w:pgMar w:top="1418" w:right="1191" w:bottom="1418" w:left="1474" w:header="851" w:footer="992" w:gutter="0"/>
          <w:cols w:space="425"/>
          <w:docGrid w:type="lines" w:linePitch="312"/>
        </w:sectPr>
      </w:pPr>
      <w:r>
        <w:rPr>
          <w:rFonts w:ascii="楷体" w:eastAsia="楷体" w:hint="eastAsia"/>
          <w:sz w:val="32"/>
        </w:rPr>
        <w:t>2014年</w:t>
      </w:r>
      <w:r>
        <w:rPr>
          <w:rFonts w:ascii="楷体" w:eastAsia="楷体"/>
          <w:sz w:val="32"/>
        </w:rPr>
        <w:t xml:space="preserve">  12  </w:t>
      </w:r>
      <w:r>
        <w:rPr>
          <w:rFonts w:ascii="楷体" w:eastAsia="楷体" w:hint="eastAsia"/>
          <w:sz w:val="32"/>
        </w:rPr>
        <w:t>月</w:t>
      </w:r>
      <w:r>
        <w:rPr>
          <w:rFonts w:ascii="楷体" w:eastAsia="楷体"/>
          <w:sz w:val="32"/>
        </w:rPr>
        <w:t xml:space="preserve">  14   </w:t>
      </w:r>
      <w:r>
        <w:rPr>
          <w:rFonts w:ascii="楷体" w:eastAsia="楷体" w:hint="eastAsia"/>
          <w:sz w:val="32"/>
        </w:rPr>
        <w:t>日填</w:t>
      </w:r>
      <w:r>
        <w:rPr>
          <w:rFonts w:ascii="楷体" w:eastAsia="楷体"/>
          <w:sz w:val="32"/>
        </w:rPr>
        <w:t xml:space="preserve">  </w:t>
      </w:r>
    </w:p>
    <w:p w:rsidR="00703787" w:rsidRDefault="00703787">
      <w:pPr>
        <w:ind w:firstLine="723"/>
        <w:rPr>
          <w:b/>
          <w:bCs/>
          <w:sz w:val="36"/>
        </w:rPr>
      </w:pPr>
      <w:r>
        <w:rPr>
          <w:rFonts w:hint="eastAsia"/>
          <w:b/>
          <w:bCs/>
          <w:sz w:val="36"/>
        </w:rPr>
        <w:lastRenderedPageBreak/>
        <w:t>一、学位论文研究内容</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648"/>
        <w:gridCol w:w="900"/>
        <w:gridCol w:w="1260"/>
        <w:gridCol w:w="2880"/>
        <w:gridCol w:w="3780"/>
      </w:tblGrid>
      <w:tr w:rsidR="00703787">
        <w:tc>
          <w:tcPr>
            <w:tcW w:w="2808" w:type="dxa"/>
            <w:gridSpan w:val="3"/>
            <w:tcBorders>
              <w:top w:val="single" w:sz="12" w:space="0" w:color="auto"/>
              <w:left w:val="single" w:sz="12" w:space="0" w:color="auto"/>
              <w:bottom w:val="single" w:sz="4" w:space="0" w:color="auto"/>
              <w:right w:val="single" w:sz="4" w:space="0" w:color="auto"/>
            </w:tcBorders>
          </w:tcPr>
          <w:p w:rsidR="00703787" w:rsidRDefault="00703787" w:rsidP="0061785C">
            <w:pPr>
              <w:spacing w:line="480" w:lineRule="auto"/>
              <w:ind w:firstLine="480"/>
            </w:pPr>
            <w:r>
              <w:rPr>
                <w:rFonts w:hint="eastAsia"/>
              </w:rPr>
              <w:t>班学号：</w:t>
            </w:r>
            <w:r w:rsidR="0056515E">
              <w:rPr>
                <w:rFonts w:hint="eastAsia"/>
              </w:rPr>
              <w:t>201321010408</w:t>
            </w:r>
          </w:p>
        </w:tc>
        <w:tc>
          <w:tcPr>
            <w:tcW w:w="2880" w:type="dxa"/>
            <w:tcBorders>
              <w:top w:val="single" w:sz="12" w:space="0" w:color="auto"/>
              <w:left w:val="single" w:sz="4" w:space="0" w:color="auto"/>
              <w:bottom w:val="single" w:sz="4" w:space="0" w:color="auto"/>
              <w:right w:val="single" w:sz="4" w:space="0" w:color="auto"/>
            </w:tcBorders>
          </w:tcPr>
          <w:p w:rsidR="00703787" w:rsidRDefault="00703787" w:rsidP="0061785C">
            <w:pPr>
              <w:spacing w:line="480" w:lineRule="auto"/>
              <w:ind w:firstLine="480"/>
              <w:rPr>
                <w:b/>
                <w:bCs/>
              </w:rPr>
            </w:pPr>
            <w:r>
              <w:rPr>
                <w:rFonts w:hint="eastAsia"/>
              </w:rPr>
              <w:t>姓名：</w:t>
            </w:r>
            <w:r w:rsidR="0056515E">
              <w:rPr>
                <w:rFonts w:hint="eastAsia"/>
              </w:rPr>
              <w:t>杜阳</w:t>
            </w:r>
          </w:p>
        </w:tc>
        <w:tc>
          <w:tcPr>
            <w:tcW w:w="3780" w:type="dxa"/>
            <w:tcBorders>
              <w:top w:val="single" w:sz="12" w:space="0" w:color="auto"/>
              <w:left w:val="single" w:sz="4" w:space="0" w:color="auto"/>
              <w:bottom w:val="single" w:sz="4" w:space="0" w:color="auto"/>
              <w:right w:val="single" w:sz="12" w:space="0" w:color="auto"/>
            </w:tcBorders>
          </w:tcPr>
          <w:p w:rsidR="00703787" w:rsidRDefault="00703787" w:rsidP="0061785C">
            <w:pPr>
              <w:spacing w:line="480" w:lineRule="auto"/>
              <w:ind w:firstLine="480"/>
            </w:pPr>
            <w:r>
              <w:rPr>
                <w:rFonts w:hint="eastAsia"/>
              </w:rPr>
              <w:t>入学时间：</w:t>
            </w:r>
            <w:r w:rsidR="0056515E">
              <w:rPr>
                <w:rFonts w:hint="eastAsia"/>
              </w:rPr>
              <w:t>2013</w:t>
            </w:r>
            <w:r w:rsidR="0056515E">
              <w:rPr>
                <w:rFonts w:hint="eastAsia"/>
              </w:rPr>
              <w:t>年</w:t>
            </w:r>
            <w:r w:rsidR="0056515E">
              <w:rPr>
                <w:rFonts w:hint="eastAsia"/>
              </w:rPr>
              <w:t>9</w:t>
            </w:r>
            <w:r w:rsidR="0056515E">
              <w:rPr>
                <w:rFonts w:hint="eastAsia"/>
              </w:rPr>
              <w:t>月</w:t>
            </w:r>
          </w:p>
        </w:tc>
      </w:tr>
      <w:tr w:rsidR="00703787">
        <w:tc>
          <w:tcPr>
            <w:tcW w:w="1548" w:type="dxa"/>
            <w:gridSpan w:val="2"/>
            <w:tcBorders>
              <w:top w:val="single" w:sz="4" w:space="0" w:color="auto"/>
              <w:left w:val="single" w:sz="12" w:space="0" w:color="auto"/>
              <w:bottom w:val="single" w:sz="4" w:space="0" w:color="auto"/>
              <w:right w:val="single" w:sz="4" w:space="0" w:color="auto"/>
            </w:tcBorders>
          </w:tcPr>
          <w:p w:rsidR="00703787" w:rsidRDefault="00703787" w:rsidP="0061785C">
            <w:pPr>
              <w:spacing w:line="480" w:lineRule="auto"/>
              <w:ind w:firstLine="480"/>
            </w:pPr>
            <w:r>
              <w:rPr>
                <w:rFonts w:hint="eastAsia"/>
              </w:rPr>
              <w:t>学位论文题目</w:t>
            </w:r>
          </w:p>
        </w:tc>
        <w:tc>
          <w:tcPr>
            <w:tcW w:w="7920" w:type="dxa"/>
            <w:gridSpan w:val="3"/>
            <w:tcBorders>
              <w:top w:val="single" w:sz="4" w:space="0" w:color="auto"/>
              <w:left w:val="single" w:sz="4" w:space="0" w:color="auto"/>
              <w:bottom w:val="single" w:sz="4" w:space="0" w:color="auto"/>
              <w:right w:val="single" w:sz="12" w:space="0" w:color="auto"/>
            </w:tcBorders>
          </w:tcPr>
          <w:p w:rsidR="00703787" w:rsidRDefault="0056515E" w:rsidP="0061785C">
            <w:pPr>
              <w:spacing w:line="480" w:lineRule="auto"/>
              <w:ind w:firstLine="482"/>
              <w:jc w:val="center"/>
              <w:rPr>
                <w:b/>
                <w:bCs/>
              </w:rPr>
            </w:pPr>
            <w:r w:rsidRPr="005231AB">
              <w:rPr>
                <w:rFonts w:hint="eastAsia"/>
                <w:b/>
                <w:bCs/>
                <w:highlight w:val="yellow"/>
                <w:rPrChange w:id="4" w:author="User" w:date="2014-12-16T16:02:00Z">
                  <w:rPr>
                    <w:rFonts w:hint="eastAsia"/>
                    <w:b/>
                    <w:bCs/>
                  </w:rPr>
                </w:rPrChange>
              </w:rPr>
              <w:t>超高速</w:t>
            </w:r>
            <w:r w:rsidRPr="005231AB">
              <w:rPr>
                <w:b/>
                <w:bCs/>
                <w:highlight w:val="yellow"/>
                <w:rPrChange w:id="5" w:author="User" w:date="2014-12-16T16:02:00Z">
                  <w:rPr>
                    <w:b/>
                    <w:bCs/>
                  </w:rPr>
                </w:rPrChange>
              </w:rPr>
              <w:t>ADC</w:t>
            </w:r>
            <w:r w:rsidRPr="005231AB">
              <w:rPr>
                <w:rFonts w:hint="eastAsia"/>
                <w:b/>
                <w:bCs/>
                <w:highlight w:val="yellow"/>
                <w:rPrChange w:id="6" w:author="User" w:date="2014-12-16T16:02:00Z">
                  <w:rPr>
                    <w:rFonts w:hint="eastAsia"/>
                    <w:b/>
                    <w:bCs/>
                  </w:rPr>
                </w:rPrChange>
              </w:rPr>
              <w:t>数字校准关键算法研究</w:t>
            </w:r>
          </w:p>
        </w:tc>
      </w:tr>
      <w:tr w:rsidR="00703787">
        <w:trPr>
          <w:cantSplit/>
        </w:trPr>
        <w:tc>
          <w:tcPr>
            <w:tcW w:w="9468" w:type="dxa"/>
            <w:gridSpan w:val="5"/>
            <w:tcBorders>
              <w:top w:val="single" w:sz="4" w:space="0" w:color="auto"/>
              <w:left w:val="single" w:sz="12" w:space="0" w:color="auto"/>
              <w:bottom w:val="single" w:sz="4" w:space="0" w:color="auto"/>
              <w:right w:val="single" w:sz="12" w:space="0" w:color="auto"/>
            </w:tcBorders>
          </w:tcPr>
          <w:p w:rsidR="00703787" w:rsidRDefault="00703787" w:rsidP="0061785C">
            <w:pPr>
              <w:spacing w:line="480" w:lineRule="auto"/>
              <w:ind w:firstLine="480"/>
              <w:rPr>
                <w:b/>
                <w:bCs/>
              </w:rPr>
            </w:pPr>
            <w:r>
              <w:rPr>
                <w:rFonts w:hint="eastAsia"/>
              </w:rPr>
              <w:t>学位论文的课题来源：</w:t>
            </w:r>
            <w:r>
              <w:rPr>
                <w:rFonts w:hint="eastAsia"/>
              </w:rPr>
              <w:t xml:space="preserve">      1</w:t>
            </w:r>
            <w:r w:rsidR="005E2469">
              <w:rPr>
                <w:rFonts w:ascii="宋体" w:hAnsi="宋体" w:hint="eastAsia"/>
              </w:rPr>
              <w:t xml:space="preserve"> </w:t>
            </w:r>
            <w:r>
              <w:rPr>
                <w:rFonts w:hint="eastAsia"/>
              </w:rPr>
              <w:t>纵向</w:t>
            </w:r>
            <w:r>
              <w:rPr>
                <w:rFonts w:hint="eastAsia"/>
              </w:rPr>
              <w:t xml:space="preserve">             2</w:t>
            </w:r>
            <w:r w:rsidR="005E2469">
              <w:rPr>
                <w:rFonts w:ascii="宋体" w:hAnsi="宋体" w:hint="eastAsia"/>
              </w:rPr>
              <w:t xml:space="preserve"> </w:t>
            </w:r>
            <w:r>
              <w:rPr>
                <w:rFonts w:hint="eastAsia"/>
              </w:rPr>
              <w:t>横向</w:t>
            </w:r>
            <w:r>
              <w:rPr>
                <w:rFonts w:hint="eastAsia"/>
              </w:rPr>
              <w:t xml:space="preserve">             3</w:t>
            </w:r>
            <w:r w:rsidR="005E2469">
              <w:rPr>
                <w:rFonts w:ascii="宋体" w:hAnsi="宋体" w:hint="eastAsia"/>
              </w:rPr>
              <w:t xml:space="preserve"> </w:t>
            </w:r>
            <w:r>
              <w:rPr>
                <w:rFonts w:hint="eastAsia"/>
              </w:rPr>
              <w:t>自拟</w:t>
            </w:r>
          </w:p>
        </w:tc>
      </w:tr>
      <w:tr w:rsidR="00703787">
        <w:trPr>
          <w:cantSplit/>
        </w:trPr>
        <w:tc>
          <w:tcPr>
            <w:tcW w:w="9468" w:type="dxa"/>
            <w:gridSpan w:val="5"/>
            <w:tcBorders>
              <w:top w:val="single" w:sz="4" w:space="0" w:color="auto"/>
              <w:left w:val="single" w:sz="12" w:space="0" w:color="auto"/>
              <w:bottom w:val="single" w:sz="4" w:space="0" w:color="auto"/>
              <w:right w:val="single" w:sz="12" w:space="0" w:color="auto"/>
            </w:tcBorders>
          </w:tcPr>
          <w:p w:rsidR="00703787" w:rsidRDefault="00703787" w:rsidP="0061785C">
            <w:pPr>
              <w:spacing w:line="480" w:lineRule="auto"/>
              <w:ind w:firstLine="480"/>
            </w:pPr>
            <w:r>
              <w:rPr>
                <w:rFonts w:hint="eastAsia"/>
              </w:rPr>
              <w:t>学位论文类型：</w:t>
            </w:r>
            <w:r>
              <w:rPr>
                <w:rFonts w:hint="eastAsia"/>
              </w:rPr>
              <w:t xml:space="preserve">    1</w:t>
            </w:r>
            <w:r w:rsidR="005E2469">
              <w:rPr>
                <w:rFonts w:ascii="宋体" w:hAnsi="宋体" w:hint="eastAsia"/>
              </w:rPr>
              <w:t xml:space="preserve"> </w:t>
            </w:r>
            <w:r>
              <w:rPr>
                <w:rFonts w:ascii="宋体" w:hAnsi="宋体" w:hint="eastAsia"/>
              </w:rPr>
              <w:t>基础研究         2</w:t>
            </w:r>
            <w:r w:rsidR="005E2469">
              <w:rPr>
                <w:rFonts w:ascii="宋体" w:hAnsi="宋体" w:hint="eastAsia"/>
              </w:rPr>
              <w:t xml:space="preserve"> </w:t>
            </w:r>
            <w:r>
              <w:rPr>
                <w:rFonts w:ascii="宋体" w:hAnsi="宋体" w:hint="eastAsia"/>
              </w:rPr>
              <w:t>应用基础研究           3</w:t>
            </w:r>
            <w:r w:rsidR="005E2469">
              <w:rPr>
                <w:rFonts w:ascii="宋体" w:hAnsi="宋体" w:hint="eastAsia"/>
              </w:rPr>
              <w:t xml:space="preserve"> </w:t>
            </w:r>
            <w:r>
              <w:rPr>
                <w:rFonts w:ascii="宋体" w:hAnsi="宋体" w:hint="eastAsia"/>
              </w:rPr>
              <w:t>应用研究</w:t>
            </w:r>
          </w:p>
        </w:tc>
      </w:tr>
      <w:tr w:rsidR="00703787">
        <w:tc>
          <w:tcPr>
            <w:tcW w:w="648" w:type="dxa"/>
            <w:tcBorders>
              <w:top w:val="single" w:sz="4" w:space="0" w:color="auto"/>
              <w:left w:val="single" w:sz="12" w:space="0" w:color="auto"/>
              <w:bottom w:val="single" w:sz="12" w:space="0" w:color="auto"/>
              <w:right w:val="single" w:sz="4" w:space="0" w:color="auto"/>
            </w:tcBorders>
          </w:tcPr>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r>
              <w:rPr>
                <w:rFonts w:hint="eastAsia"/>
              </w:rPr>
              <w:t>学位论文研究内容</w:t>
            </w:r>
          </w:p>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tc>
        <w:tc>
          <w:tcPr>
            <w:tcW w:w="8820" w:type="dxa"/>
            <w:gridSpan w:val="4"/>
            <w:tcBorders>
              <w:top w:val="single" w:sz="4" w:space="0" w:color="auto"/>
              <w:left w:val="single" w:sz="4" w:space="0" w:color="auto"/>
              <w:bottom w:val="single" w:sz="12" w:space="0" w:color="auto"/>
              <w:right w:val="single" w:sz="12" w:space="0" w:color="auto"/>
            </w:tcBorders>
          </w:tcPr>
          <w:p w:rsidR="00703787" w:rsidRDefault="00703787">
            <w:pPr>
              <w:ind w:firstLine="480"/>
              <w:jc w:val="left"/>
            </w:pPr>
          </w:p>
          <w:p w:rsidR="00703787" w:rsidRDefault="00703787">
            <w:pPr>
              <w:ind w:firstLine="480"/>
              <w:jc w:val="left"/>
            </w:pPr>
          </w:p>
          <w:p w:rsidR="00703787" w:rsidRDefault="00703787">
            <w:pPr>
              <w:ind w:firstLine="480"/>
              <w:jc w:val="left"/>
            </w:pPr>
          </w:p>
          <w:p w:rsidR="00B8326E" w:rsidRDefault="00B8326E" w:rsidP="00B8326E">
            <w:pPr>
              <w:ind w:firstLine="480"/>
              <w:jc w:val="left"/>
            </w:pPr>
          </w:p>
          <w:p w:rsidR="00B8326E" w:rsidRDefault="00B8326E" w:rsidP="00B8326E">
            <w:pPr>
              <w:numPr>
                <w:ilvl w:val="0"/>
                <w:numId w:val="5"/>
              </w:numPr>
              <w:ind w:left="0" w:firstLineChars="0" w:firstLine="0"/>
              <w:jc w:val="left"/>
            </w:pPr>
            <w:del w:id="7" w:author="User" w:date="2014-12-16T16:04:00Z">
              <w:r w:rsidRPr="00892403" w:rsidDel="005231AB">
                <w:rPr>
                  <w:rFonts w:hint="eastAsia"/>
                </w:rPr>
                <w:delText>研究</w:delText>
              </w:r>
            </w:del>
            <w:ins w:id="8" w:author="User" w:date="2014-12-16T16:05:00Z">
              <w:r w:rsidR="005231AB">
                <w:rPr>
                  <w:rFonts w:hint="eastAsia"/>
                </w:rPr>
                <w:t>掌握</w:t>
              </w:r>
            </w:ins>
            <w:ins w:id="9" w:author="User" w:date="2014-12-16T16:07:00Z">
              <w:r w:rsidR="005231AB">
                <w:rPr>
                  <w:rFonts w:hint="eastAsia"/>
                </w:rPr>
                <w:t>超</w:t>
              </w:r>
            </w:ins>
            <w:r>
              <w:rPr>
                <w:rFonts w:hint="eastAsia"/>
              </w:rPr>
              <w:t>高速</w:t>
            </w:r>
            <w:r w:rsidRPr="00892403">
              <w:rPr>
                <w:rFonts w:hint="eastAsia"/>
              </w:rPr>
              <w:t>ADC</w:t>
            </w:r>
            <w:r w:rsidRPr="00892403">
              <w:rPr>
                <w:rFonts w:hint="eastAsia"/>
              </w:rPr>
              <w:t>的</w:t>
            </w:r>
            <w:ins w:id="10" w:author="User" w:date="2014-12-16T16:05:00Z">
              <w:r w:rsidR="005231AB">
                <w:rPr>
                  <w:rFonts w:hint="eastAsia"/>
                </w:rPr>
                <w:t>设计及</w:t>
              </w:r>
            </w:ins>
            <w:r w:rsidRPr="00892403">
              <w:rPr>
                <w:rFonts w:hint="eastAsia"/>
              </w:rPr>
              <w:t>工作原理</w:t>
            </w:r>
            <w:ins w:id="11" w:author="User" w:date="2014-12-16T16:05:00Z">
              <w:r w:rsidR="005231AB">
                <w:rPr>
                  <w:rFonts w:hint="eastAsia"/>
                </w:rPr>
                <w:t>，</w:t>
              </w:r>
            </w:ins>
            <w:ins w:id="12" w:author="User" w:date="2014-12-16T16:04:00Z">
              <w:r w:rsidR="005231AB" w:rsidRPr="00892403">
                <w:rPr>
                  <w:rFonts w:hint="eastAsia"/>
                </w:rPr>
                <w:t>研究</w:t>
              </w:r>
            </w:ins>
            <w:ins w:id="13" w:author="User" w:date="2014-12-16T16:05:00Z">
              <w:r w:rsidR="005231AB">
                <w:rPr>
                  <w:rFonts w:hint="eastAsia"/>
                </w:rPr>
                <w:t>实际使用环境</w:t>
              </w:r>
            </w:ins>
            <w:ins w:id="14" w:author="User" w:date="2014-12-16T16:06:00Z">
              <w:r w:rsidR="005231AB">
                <w:rPr>
                  <w:rFonts w:hint="eastAsia"/>
                </w:rPr>
                <w:t>中</w:t>
              </w:r>
            </w:ins>
            <w:ins w:id="15" w:author="User" w:date="2014-12-16T16:04:00Z">
              <w:r w:rsidR="005231AB">
                <w:rPr>
                  <w:rFonts w:hint="eastAsia"/>
                </w:rPr>
                <w:t>各种误差（失配）因素对其性能的影响</w:t>
              </w:r>
            </w:ins>
            <w:ins w:id="16" w:author="User" w:date="2014-12-16T16:05:00Z">
              <w:r w:rsidR="005231AB">
                <w:rPr>
                  <w:rFonts w:hint="eastAsia"/>
                </w:rPr>
                <w:t>，</w:t>
              </w:r>
            </w:ins>
            <w:r w:rsidRPr="00892403">
              <w:rPr>
                <w:rFonts w:hint="eastAsia"/>
              </w:rPr>
              <w:t>并在此基础上建立</w:t>
            </w:r>
            <w:del w:id="17" w:author="User" w:date="2014-12-16T16:06:00Z">
              <w:r w:rsidDel="005231AB">
                <w:rPr>
                  <w:rFonts w:hint="eastAsia"/>
                </w:rPr>
                <w:delText>高速</w:delText>
              </w:r>
              <w:r w:rsidRPr="00892403" w:rsidDel="005231AB">
                <w:rPr>
                  <w:rFonts w:hint="eastAsia"/>
                </w:rPr>
                <w:delText>ADC</w:delText>
              </w:r>
              <w:r w:rsidRPr="00892403" w:rsidDel="005231AB">
                <w:rPr>
                  <w:rFonts w:hint="eastAsia"/>
                </w:rPr>
                <w:delText>的</w:delText>
              </w:r>
            </w:del>
            <w:r w:rsidRPr="00892403">
              <w:rPr>
                <w:rFonts w:hint="eastAsia"/>
              </w:rPr>
              <w:t>等效</w:t>
            </w:r>
            <w:del w:id="18" w:author="User" w:date="2014-12-16T16:06:00Z">
              <w:r w:rsidRPr="00892403" w:rsidDel="005231AB">
                <w:rPr>
                  <w:rFonts w:hint="eastAsia"/>
                </w:rPr>
                <w:delText>误差</w:delText>
              </w:r>
            </w:del>
            <w:ins w:id="19" w:author="User" w:date="2014-12-16T16:06:00Z">
              <w:r w:rsidR="005231AB">
                <w:rPr>
                  <w:rFonts w:hint="eastAsia"/>
                </w:rPr>
                <w:t>分析</w:t>
              </w:r>
            </w:ins>
            <w:r w:rsidRPr="00892403">
              <w:rPr>
                <w:rFonts w:hint="eastAsia"/>
              </w:rPr>
              <w:t>模型</w:t>
            </w:r>
            <w:del w:id="20" w:author="User" w:date="2014-12-16T16:06:00Z">
              <w:r w:rsidRPr="00892403" w:rsidDel="005231AB">
                <w:rPr>
                  <w:rFonts w:hint="eastAsia"/>
                </w:rPr>
                <w:delText>，细分</w:delText>
              </w:r>
              <w:r w:rsidDel="005231AB">
                <w:rPr>
                  <w:rFonts w:hint="eastAsia"/>
                </w:rPr>
                <w:delText>通道失配误差来源</w:delText>
              </w:r>
              <w:r w:rsidRPr="00892403" w:rsidDel="005231AB">
                <w:rPr>
                  <w:rFonts w:hint="eastAsia"/>
                </w:rPr>
                <w:delText>和仿真偏置失配、增益失配和时钟失配对</w:delText>
              </w:r>
              <w:r w:rsidDel="005231AB">
                <w:rPr>
                  <w:rFonts w:hint="eastAsia"/>
                </w:rPr>
                <w:delText>高速</w:delText>
              </w:r>
              <w:r w:rsidRPr="00892403" w:rsidDel="005231AB">
                <w:rPr>
                  <w:rFonts w:hint="eastAsia"/>
                </w:rPr>
                <w:delText>ADC</w:delText>
              </w:r>
              <w:r w:rsidRPr="00892403" w:rsidDel="005231AB">
                <w:rPr>
                  <w:rFonts w:hint="eastAsia"/>
                </w:rPr>
                <w:delText>系统的影响</w:delText>
              </w:r>
            </w:del>
          </w:p>
          <w:p w:rsidR="00B8326E" w:rsidRDefault="00B8326E" w:rsidP="00B8326E">
            <w:pPr>
              <w:ind w:firstLineChars="0" w:firstLine="0"/>
              <w:jc w:val="left"/>
            </w:pPr>
          </w:p>
          <w:p w:rsidR="00B8326E" w:rsidRDefault="005231AB" w:rsidP="00B8326E">
            <w:pPr>
              <w:numPr>
                <w:ilvl w:val="0"/>
                <w:numId w:val="5"/>
              </w:numPr>
              <w:ind w:left="0" w:firstLineChars="0" w:firstLine="0"/>
              <w:jc w:val="left"/>
            </w:pPr>
            <w:ins w:id="21" w:author="User" w:date="2014-12-16T16:07:00Z">
              <w:r>
                <w:rPr>
                  <w:rFonts w:hint="eastAsia"/>
                </w:rPr>
                <w:t>研究并分析</w:t>
              </w:r>
            </w:ins>
            <w:ins w:id="22" w:author="User" w:date="2014-12-16T16:06:00Z">
              <w:r>
                <w:rPr>
                  <w:rFonts w:hint="eastAsia"/>
                </w:rPr>
                <w:t>已有的</w:t>
              </w:r>
            </w:ins>
            <w:del w:id="23" w:author="User" w:date="2014-12-16T16:06:00Z">
              <w:r w:rsidR="00B8326E" w:rsidDel="005231AB">
                <w:rPr>
                  <w:rFonts w:hint="eastAsia"/>
                </w:rPr>
                <w:delText>研究</w:delText>
              </w:r>
            </w:del>
            <w:ins w:id="24" w:author="User" w:date="2014-12-16T16:08:00Z">
              <w:r>
                <w:rPr>
                  <w:rFonts w:hint="eastAsia"/>
                </w:rPr>
                <w:t>超</w:t>
              </w:r>
            </w:ins>
            <w:r w:rsidR="00B8326E">
              <w:rPr>
                <w:rFonts w:hint="eastAsia"/>
              </w:rPr>
              <w:t>高速</w:t>
            </w:r>
            <w:r w:rsidR="00B8326E">
              <w:rPr>
                <w:rFonts w:hint="eastAsia"/>
              </w:rPr>
              <w:t>ADC</w:t>
            </w:r>
            <w:del w:id="25" w:author="User" w:date="2014-12-16T16:06:00Z">
              <w:r w:rsidR="00B8326E" w:rsidDel="005231AB">
                <w:rPr>
                  <w:rFonts w:hint="eastAsia"/>
                </w:rPr>
                <w:delText>通道间</w:delText>
              </w:r>
            </w:del>
            <w:ins w:id="26" w:author="User" w:date="2014-12-16T16:08:00Z">
              <w:r>
                <w:rPr>
                  <w:rFonts w:hint="eastAsia"/>
                </w:rPr>
                <w:t>误差（</w:t>
              </w:r>
            </w:ins>
            <w:r w:rsidR="00B8326E">
              <w:rPr>
                <w:rFonts w:hint="eastAsia"/>
              </w:rPr>
              <w:t>失配</w:t>
            </w:r>
            <w:ins w:id="27" w:author="User" w:date="2014-12-16T16:08:00Z">
              <w:r>
                <w:rPr>
                  <w:rFonts w:hint="eastAsia"/>
                </w:rPr>
                <w:t>）估计算法和校准算法</w:t>
              </w:r>
            </w:ins>
            <w:del w:id="28" w:author="User" w:date="2014-12-16T16:08:00Z">
              <w:r w:rsidR="00B8326E" w:rsidDel="005231AB">
                <w:rPr>
                  <w:rFonts w:hint="eastAsia"/>
                </w:rPr>
                <w:delText>误差数字后处理估计算法</w:delText>
              </w:r>
            </w:del>
            <w:r w:rsidR="00B8326E">
              <w:rPr>
                <w:rFonts w:hint="eastAsia"/>
              </w:rPr>
              <w:t>；</w:t>
            </w:r>
          </w:p>
          <w:p w:rsidR="00B8326E" w:rsidRDefault="00B8326E" w:rsidP="00B8326E">
            <w:pPr>
              <w:pStyle w:val="a5"/>
              <w:ind w:firstLine="480"/>
            </w:pPr>
          </w:p>
          <w:p w:rsidR="00B8326E" w:rsidRDefault="00B8326E" w:rsidP="00B8326E">
            <w:pPr>
              <w:ind w:firstLineChars="0" w:firstLine="0"/>
              <w:jc w:val="left"/>
            </w:pPr>
          </w:p>
          <w:p w:rsidR="00B8326E" w:rsidRDefault="005231AB" w:rsidP="00B8326E">
            <w:pPr>
              <w:numPr>
                <w:ilvl w:val="0"/>
                <w:numId w:val="5"/>
              </w:numPr>
              <w:ind w:left="0" w:firstLineChars="0" w:firstLine="0"/>
              <w:jc w:val="left"/>
            </w:pPr>
            <w:ins w:id="29" w:author="User" w:date="2014-12-16T16:08:00Z">
              <w:r>
                <w:rPr>
                  <w:rFonts w:hint="eastAsia"/>
                </w:rPr>
                <w:t>重点</w:t>
              </w:r>
            </w:ins>
            <w:r w:rsidR="00B8326E">
              <w:rPr>
                <w:rFonts w:hint="eastAsia"/>
              </w:rPr>
              <w:t>研究</w:t>
            </w:r>
            <w:ins w:id="30" w:author="User" w:date="2014-12-16T16:09:00Z">
              <w:r>
                <w:rPr>
                  <w:rFonts w:hint="eastAsia"/>
                </w:rPr>
                <w:t>超</w:t>
              </w:r>
            </w:ins>
            <w:r w:rsidR="00B8326E">
              <w:rPr>
                <w:rFonts w:hint="eastAsia"/>
              </w:rPr>
              <w:t>高速</w:t>
            </w:r>
            <w:r w:rsidR="00B8326E">
              <w:rPr>
                <w:rFonts w:hint="eastAsia"/>
              </w:rPr>
              <w:t>ADC</w:t>
            </w:r>
            <w:del w:id="31" w:author="User" w:date="2014-12-16T16:09:00Z">
              <w:r w:rsidR="00B8326E" w:rsidDel="005231AB">
                <w:rPr>
                  <w:rFonts w:hint="eastAsia"/>
                </w:rPr>
                <w:delText>通道间</w:delText>
              </w:r>
            </w:del>
            <w:ins w:id="32" w:author="User" w:date="2014-12-16T16:09:00Z">
              <w:r>
                <w:rPr>
                  <w:rFonts w:hint="eastAsia"/>
                </w:rPr>
                <w:t>误差（</w:t>
              </w:r>
            </w:ins>
            <w:r w:rsidR="00B8326E">
              <w:rPr>
                <w:rFonts w:hint="eastAsia"/>
              </w:rPr>
              <w:t>失配</w:t>
            </w:r>
            <w:ins w:id="33" w:author="User" w:date="2014-12-16T16:09:00Z">
              <w:r>
                <w:rPr>
                  <w:rFonts w:hint="eastAsia"/>
                </w:rPr>
                <w:t>）</w:t>
              </w:r>
            </w:ins>
            <w:del w:id="34" w:author="User" w:date="2014-12-16T16:09:00Z">
              <w:r w:rsidR="00B8326E" w:rsidDel="005231AB">
                <w:rPr>
                  <w:rFonts w:hint="eastAsia"/>
                </w:rPr>
                <w:delText>误差</w:delText>
              </w:r>
            </w:del>
            <w:r w:rsidR="00B8326E">
              <w:rPr>
                <w:rFonts w:hint="eastAsia"/>
              </w:rPr>
              <w:t>数字后校准算法，</w:t>
            </w:r>
            <w:ins w:id="35" w:author="User" w:date="2014-12-16T16:11:00Z">
              <w:r>
                <w:rPr>
                  <w:rFonts w:hint="eastAsia"/>
                </w:rPr>
                <w:t>比较并分析算法的</w:t>
              </w:r>
            </w:ins>
            <w:ins w:id="36" w:author="User" w:date="2014-12-16T16:12:00Z">
              <w:r w:rsidR="00976914">
                <w:rPr>
                  <w:rFonts w:hint="eastAsia"/>
                </w:rPr>
                <w:t>适用条件</w:t>
              </w:r>
            </w:ins>
            <w:ins w:id="37" w:author="User" w:date="2014-12-16T16:13:00Z">
              <w:r w:rsidR="00976914">
                <w:rPr>
                  <w:rFonts w:hint="eastAsia"/>
                </w:rPr>
                <w:t>及性能特点</w:t>
              </w:r>
            </w:ins>
            <w:ins w:id="38" w:author="User" w:date="2014-12-16T16:12:00Z">
              <w:r w:rsidR="00976914">
                <w:rPr>
                  <w:rFonts w:hint="eastAsia"/>
                </w:rPr>
                <w:t>。</w:t>
              </w:r>
            </w:ins>
            <w:del w:id="39" w:author="User" w:date="2014-12-16T16:10:00Z">
              <w:r w:rsidR="00B8326E" w:rsidDel="005231AB">
                <w:rPr>
                  <w:rFonts w:hint="eastAsia"/>
                </w:rPr>
                <w:delText>重点研究自适应修正算法</w:delText>
              </w:r>
            </w:del>
            <w:r w:rsidR="00B8326E">
              <w:rPr>
                <w:rFonts w:hint="eastAsia"/>
              </w:rPr>
              <w:t>；</w:t>
            </w:r>
          </w:p>
          <w:p w:rsidR="00B8326E" w:rsidRDefault="00B8326E" w:rsidP="00B8326E">
            <w:pPr>
              <w:ind w:firstLineChars="0" w:firstLine="0"/>
              <w:jc w:val="left"/>
            </w:pPr>
          </w:p>
          <w:p w:rsidR="00B8326E" w:rsidRDefault="00976914" w:rsidP="00B8326E">
            <w:pPr>
              <w:numPr>
                <w:ilvl w:val="0"/>
                <w:numId w:val="5"/>
              </w:numPr>
              <w:ind w:left="0" w:firstLineChars="0" w:firstLine="0"/>
              <w:jc w:val="left"/>
            </w:pPr>
            <w:ins w:id="40" w:author="User" w:date="2014-12-16T16:12:00Z">
              <w:r>
                <w:rPr>
                  <w:rFonts w:hint="eastAsia"/>
                </w:rPr>
                <w:t>选择高性能的校准算法</w:t>
              </w:r>
            </w:ins>
            <w:del w:id="41" w:author="User" w:date="2014-12-16T16:12:00Z">
              <w:r w:rsidR="00B8326E" w:rsidDel="00976914">
                <w:rPr>
                  <w:rFonts w:hint="eastAsia"/>
                </w:rPr>
                <w:delText>基于</w:delText>
              </w:r>
              <w:r w:rsidR="00B8326E" w:rsidDel="00976914">
                <w:rPr>
                  <w:rFonts w:hint="eastAsia"/>
                </w:rPr>
                <w:delText>FPGA</w:delText>
              </w:r>
            </w:del>
            <w:ins w:id="42" w:author="User" w:date="2014-12-16T16:13:00Z">
              <w:r>
                <w:rPr>
                  <w:rFonts w:hint="eastAsia"/>
                </w:rPr>
                <w:t>进行</w:t>
              </w:r>
            </w:ins>
            <w:r w:rsidR="00B8326E">
              <w:rPr>
                <w:rFonts w:hint="eastAsia"/>
              </w:rPr>
              <w:t>实现</w:t>
            </w:r>
            <w:ins w:id="43" w:author="User" w:date="2014-12-16T16:13:00Z">
              <w:r>
                <w:rPr>
                  <w:rFonts w:hint="eastAsia"/>
                </w:rPr>
                <w:t>优化。</w:t>
              </w:r>
            </w:ins>
            <w:del w:id="44" w:author="User" w:date="2014-12-16T16:13:00Z">
              <w:r w:rsidR="00B8326E" w:rsidDel="00976914">
                <w:rPr>
                  <w:rFonts w:hint="eastAsia"/>
                </w:rPr>
                <w:delText>数字后自适应校准算法；</w:delText>
              </w:r>
            </w:del>
          </w:p>
          <w:p w:rsidR="00B8326E" w:rsidRPr="00892403" w:rsidRDefault="00B8326E" w:rsidP="00B8326E">
            <w:pPr>
              <w:ind w:firstLine="480"/>
              <w:jc w:val="left"/>
            </w:pPr>
          </w:p>
          <w:p w:rsidR="00703787" w:rsidRDefault="00703787">
            <w:pPr>
              <w:ind w:firstLine="480"/>
              <w:jc w:val="left"/>
            </w:pPr>
          </w:p>
          <w:p w:rsidR="00703787" w:rsidRDefault="00703787">
            <w:pPr>
              <w:ind w:firstLine="480"/>
              <w:jc w:val="left"/>
            </w:pPr>
          </w:p>
          <w:p w:rsidR="00703787" w:rsidRDefault="00703787">
            <w:pPr>
              <w:ind w:firstLine="480"/>
              <w:jc w:val="left"/>
            </w:pPr>
          </w:p>
          <w:p w:rsidR="00703787" w:rsidRDefault="00703787">
            <w:pPr>
              <w:ind w:firstLine="480"/>
              <w:jc w:val="left"/>
            </w:pPr>
          </w:p>
          <w:p w:rsidR="00703787" w:rsidRDefault="00703787">
            <w:pPr>
              <w:ind w:firstLine="480"/>
              <w:jc w:val="left"/>
            </w:pPr>
          </w:p>
        </w:tc>
      </w:tr>
    </w:tbl>
    <w:p w:rsidR="004A56D8" w:rsidRDefault="004A56D8">
      <w:pPr>
        <w:ind w:firstLine="480"/>
        <w:jc w:val="center"/>
        <w:sectPr w:rsidR="004A56D8" w:rsidSect="004A56D8">
          <w:footerReference w:type="default" r:id="rId13"/>
          <w:pgSz w:w="11906" w:h="16838" w:code="9"/>
          <w:pgMar w:top="1418" w:right="1191" w:bottom="1418" w:left="1474" w:header="851" w:footer="992" w:gutter="0"/>
          <w:pgNumType w:start="1"/>
          <w:cols w:space="425"/>
          <w:docGrid w:type="lines" w:linePitch="312"/>
        </w:sectPr>
      </w:pPr>
    </w:p>
    <w:p w:rsidR="00703787" w:rsidRDefault="00703787">
      <w:pPr>
        <w:ind w:firstLine="480"/>
        <w:jc w:val="center"/>
      </w:pPr>
    </w:p>
    <w:p w:rsidR="00703787" w:rsidRDefault="00703787">
      <w:pPr>
        <w:ind w:firstLine="723"/>
        <w:jc w:val="left"/>
        <w:rPr>
          <w:b/>
          <w:bCs/>
          <w:sz w:val="36"/>
        </w:rPr>
      </w:pPr>
      <w:r>
        <w:rPr>
          <w:rFonts w:hint="eastAsia"/>
          <w:b/>
          <w:bCs/>
          <w:sz w:val="36"/>
        </w:rPr>
        <w:t>二、学位论文研究依据</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468"/>
      </w:tblGrid>
      <w:tr w:rsidR="00703787">
        <w:trPr>
          <w:trHeight w:val="4176"/>
        </w:trPr>
        <w:tc>
          <w:tcPr>
            <w:tcW w:w="9468" w:type="dxa"/>
            <w:tcBorders>
              <w:top w:val="single" w:sz="4" w:space="0" w:color="auto"/>
              <w:left w:val="single" w:sz="12" w:space="0" w:color="auto"/>
              <w:bottom w:val="single" w:sz="12" w:space="0" w:color="auto"/>
              <w:right w:val="single" w:sz="12" w:space="0" w:color="auto"/>
            </w:tcBorders>
          </w:tcPr>
          <w:p w:rsidR="005E2469" w:rsidRPr="00074658" w:rsidRDefault="005E2469" w:rsidP="005E2469">
            <w:pPr>
              <w:ind w:firstLine="480"/>
            </w:pPr>
            <w:r w:rsidRPr="00074658">
              <w:rPr>
                <w:rFonts w:hint="eastAsia"/>
              </w:rPr>
              <w:t>数字信号处理技术已经成为了数字信号时代可或缺的关键技术，现实社会是模拟的，要沟通模拟世界和现实世界，必须通过模拟数字转化器（</w:t>
            </w:r>
            <w:r w:rsidRPr="00074658">
              <w:rPr>
                <w:rFonts w:hint="eastAsia"/>
              </w:rPr>
              <w:t>ADC</w:t>
            </w:r>
            <w:r w:rsidRPr="00074658">
              <w:rPr>
                <w:rFonts w:hint="eastAsia"/>
              </w:rPr>
              <w:t>）来搭起模拟和数字世界的桥梁。随着现代通信与信号处理技术的断推进，数字信号处理技术在高分辨图像，无线通信，雷达、仪器仪表以及消费电子等领域越发可或缺，</w:t>
            </w:r>
            <w:r w:rsidRPr="00074658">
              <w:rPr>
                <w:rFonts w:hint="eastAsia"/>
              </w:rPr>
              <w:t xml:space="preserve"> </w:t>
            </w:r>
            <w:r w:rsidRPr="00074658">
              <w:rPr>
                <w:rFonts w:hint="eastAsia"/>
              </w:rPr>
              <w:t>对</w:t>
            </w:r>
            <w:r w:rsidRPr="00074658">
              <w:rPr>
                <w:rFonts w:hint="eastAsia"/>
              </w:rPr>
              <w:t>ADC</w:t>
            </w:r>
            <w:r w:rsidRPr="00074658">
              <w:rPr>
                <w:rFonts w:hint="eastAsia"/>
              </w:rPr>
              <w:t>的要求也越来越高，高速、高精度、低功耗的需求越来越急迫。</w:t>
            </w:r>
            <w:r w:rsidR="001C5D8D" w:rsidRPr="001C5D8D">
              <w:rPr>
                <w:vertAlign w:val="superscript"/>
              </w:rPr>
              <w:t>[1]</w:t>
            </w:r>
          </w:p>
          <w:p w:rsidR="005E2469" w:rsidRDefault="005E2469" w:rsidP="005E2469">
            <w:pPr>
              <w:ind w:firstLine="480"/>
              <w:jc w:val="left"/>
            </w:pPr>
            <w:r w:rsidRPr="00074658">
              <w:t>现代的数字通信系统中，传输速率达</w:t>
            </w:r>
            <w:r w:rsidRPr="00074658">
              <w:t>Gbps</w:t>
            </w:r>
            <w:r w:rsidRPr="00074658">
              <w:t>，需要同时具有高精度、高采样频率特性的</w:t>
            </w:r>
            <w:r w:rsidRPr="00074658">
              <w:t>ADC</w:t>
            </w:r>
            <w:r w:rsidRPr="00074658">
              <w:t>完成采样。</w:t>
            </w:r>
            <w:r>
              <w:rPr>
                <w:rFonts w:hint="eastAsia"/>
              </w:rPr>
              <w:t>主流的实现技术分成时域和频域两大类方法：</w:t>
            </w:r>
          </w:p>
          <w:p w:rsidR="005E2469" w:rsidRDefault="005E2469" w:rsidP="005E2469">
            <w:pPr>
              <w:ind w:firstLine="480"/>
              <w:jc w:val="left"/>
            </w:pPr>
            <w:r>
              <w:rPr>
                <w:rFonts w:hint="eastAsia"/>
              </w:rPr>
              <w:t>一类是在基于频分滤波器组的并行采样技术，主要利用频域上的频带分割技术。这种分割滤波器通常利用模拟域的高通、低通和带通滤波器实现，过渡带的宽度影响整个系统的性能。这种结构的实现需要模拟和数字滤波器，具有非常大的复杂度，目前尚未普及采用，处于研究阶段</w:t>
            </w:r>
            <w:r w:rsidR="001C5D8D" w:rsidRPr="001C5D8D">
              <w:rPr>
                <w:vertAlign w:val="superscript"/>
              </w:rPr>
              <w:t>[2]</w:t>
            </w:r>
            <w:r>
              <w:rPr>
                <w:rFonts w:hint="eastAsia"/>
              </w:rPr>
              <w:t>。</w:t>
            </w:r>
          </w:p>
          <w:p w:rsidR="005E2469" w:rsidRDefault="005E2469" w:rsidP="005E2469">
            <w:pPr>
              <w:ind w:firstLine="480"/>
            </w:pPr>
            <w:r>
              <w:rPr>
                <w:rFonts w:hint="eastAsia"/>
              </w:rPr>
              <w:t>另一类实现技术通过在时域上用多片</w:t>
            </w:r>
            <w:r>
              <w:rPr>
                <w:rFonts w:hint="eastAsia"/>
              </w:rPr>
              <w:t>ADC</w:t>
            </w:r>
            <w:r>
              <w:rPr>
                <w:rFonts w:hint="eastAsia"/>
              </w:rPr>
              <w:t>分时交替进行采样，利用相对速率较低、精度较高的传统</w:t>
            </w:r>
            <w:r>
              <w:rPr>
                <w:rFonts w:hint="eastAsia"/>
              </w:rPr>
              <w:t>ADC</w:t>
            </w:r>
            <w:r>
              <w:rPr>
                <w:rFonts w:hint="eastAsia"/>
              </w:rPr>
              <w:t>，实现高采样速率高精度的分时</w:t>
            </w:r>
            <w:r>
              <w:rPr>
                <w:rFonts w:hint="eastAsia"/>
              </w:rPr>
              <w:t>ADC</w:t>
            </w:r>
            <w:r>
              <w:rPr>
                <w:rFonts w:hint="eastAsia"/>
              </w:rPr>
              <w:t>系统。这种结构硬件实现简单，现已成为并行采样结构</w:t>
            </w:r>
            <w:r>
              <w:rPr>
                <w:rFonts w:hint="eastAsia"/>
              </w:rPr>
              <w:t>ADC</w:t>
            </w:r>
            <w:r>
              <w:rPr>
                <w:rFonts w:hint="eastAsia"/>
              </w:rPr>
              <w:t>的主流，并有成熟的商业产品。它利用多片高精度</w:t>
            </w:r>
            <w:r>
              <w:rPr>
                <w:rFonts w:hint="eastAsia"/>
              </w:rPr>
              <w:t xml:space="preserve"> ADC</w:t>
            </w:r>
            <w:r>
              <w:rPr>
                <w:rFonts w:hint="eastAsia"/>
              </w:rPr>
              <w:t>芯片分时交替的对模拟信号进行采样，能成倍提升采样速率，并且能保证高精度量化。但是，各通道</w:t>
            </w:r>
            <w:r>
              <w:rPr>
                <w:rFonts w:hint="eastAsia"/>
              </w:rPr>
              <w:t xml:space="preserve"> ADC</w:t>
            </w:r>
            <w:r>
              <w:rPr>
                <w:rFonts w:hint="eastAsia"/>
              </w:rPr>
              <w:t>芯片的非理想采样和他们之间的差异性会引起诸如增益误差、直流偏置误差和时钟失配误差等线性或非线性失配误差影响。这些误差极大影响了</w:t>
            </w:r>
            <w:r>
              <w:rPr>
                <w:rFonts w:hint="eastAsia"/>
              </w:rPr>
              <w:t xml:space="preserve"> TIADC</w:t>
            </w:r>
            <w:r>
              <w:rPr>
                <w:rFonts w:hint="eastAsia"/>
              </w:rPr>
              <w:t>的性能，必须进行失配误差的校准。大量文献表明，如果进行误差校准，</w:t>
            </w:r>
            <w:r>
              <w:rPr>
                <w:rFonts w:hint="eastAsia"/>
              </w:rPr>
              <w:t xml:space="preserve">TIADC </w:t>
            </w:r>
            <w:r>
              <w:rPr>
                <w:rFonts w:hint="eastAsia"/>
              </w:rPr>
              <w:t>系统的有效精度很难达到</w:t>
            </w:r>
            <w:r>
              <w:rPr>
                <w:rFonts w:hint="eastAsia"/>
              </w:rPr>
              <w:t>8</w:t>
            </w:r>
            <w:r>
              <w:rPr>
                <w:rFonts w:hint="eastAsia"/>
              </w:rPr>
              <w:t>比特以上</w:t>
            </w:r>
            <w:r w:rsidRPr="00074658">
              <w:rPr>
                <w:rFonts w:hint="eastAsia"/>
              </w:rPr>
              <w:t>但是在目前的工艺条件下，因此需要对时分交替</w:t>
            </w:r>
            <w:r w:rsidRPr="00074658">
              <w:rPr>
                <w:rFonts w:hint="eastAsia"/>
              </w:rPr>
              <w:t>ADC</w:t>
            </w:r>
            <w:r w:rsidRPr="00074658">
              <w:rPr>
                <w:rFonts w:hint="eastAsia"/>
              </w:rPr>
              <w:t>系统进行通道失配校准，减小失配，提升系统的性能</w:t>
            </w:r>
            <w:r w:rsidR="001C5D8D" w:rsidRPr="001C5D8D">
              <w:rPr>
                <w:vertAlign w:val="superscript"/>
              </w:rPr>
              <w:t>[3]</w:t>
            </w:r>
            <w:r w:rsidRPr="00074658">
              <w:rPr>
                <w:rFonts w:hint="eastAsia"/>
              </w:rPr>
              <w:t>。</w:t>
            </w:r>
          </w:p>
          <w:p w:rsidR="005E2469" w:rsidRPr="00850DE9" w:rsidRDefault="005E2469" w:rsidP="005E2469">
            <w:pPr>
              <w:ind w:firstLine="482"/>
              <w:rPr>
                <w:b/>
              </w:rPr>
            </w:pPr>
            <w:r w:rsidRPr="00850DE9">
              <w:rPr>
                <w:rFonts w:hint="eastAsia"/>
                <w:b/>
              </w:rPr>
              <w:t>国内外研究现状和发展态势</w:t>
            </w:r>
          </w:p>
          <w:p w:rsidR="00226F1C" w:rsidRDefault="005E2469" w:rsidP="005E2469">
            <w:pPr>
              <w:ind w:firstLine="480"/>
            </w:pPr>
            <w:r>
              <w:rPr>
                <w:rFonts w:hint="eastAsia"/>
              </w:rPr>
              <w:t>并行交替型</w:t>
            </w:r>
            <w:r>
              <w:rPr>
                <w:rFonts w:hint="eastAsia"/>
              </w:rPr>
              <w:t>ADC</w:t>
            </w:r>
            <w:r>
              <w:rPr>
                <w:rFonts w:hint="eastAsia"/>
              </w:rPr>
              <w:t>的结构首先由美国人</w:t>
            </w:r>
            <w:r>
              <w:rPr>
                <w:rFonts w:hint="eastAsia"/>
              </w:rPr>
              <w:t>Black</w:t>
            </w:r>
            <w:r>
              <w:rPr>
                <w:rFonts w:hint="eastAsia"/>
              </w:rPr>
              <w:t>与</w:t>
            </w:r>
            <w:r>
              <w:rPr>
                <w:rFonts w:hint="eastAsia"/>
              </w:rPr>
              <w:t>Hodges</w:t>
            </w:r>
            <w:r>
              <w:rPr>
                <w:rFonts w:hint="eastAsia"/>
              </w:rPr>
              <w:t>于</w:t>
            </w:r>
            <w:r>
              <w:rPr>
                <w:rFonts w:hint="eastAsia"/>
              </w:rPr>
              <w:t>1980</w:t>
            </w:r>
            <w:r>
              <w:rPr>
                <w:rFonts w:hint="eastAsia"/>
              </w:rPr>
              <w:t>年提，这种结构包括一组</w:t>
            </w:r>
            <w:r>
              <w:rPr>
                <w:rFonts w:hint="eastAsia"/>
              </w:rPr>
              <w:t>(bank)</w:t>
            </w:r>
            <w:r>
              <w:rPr>
                <w:rFonts w:hint="eastAsia"/>
              </w:rPr>
              <w:t>相对低速的</w:t>
            </w:r>
            <w:r>
              <w:rPr>
                <w:rFonts w:hint="eastAsia"/>
              </w:rPr>
              <w:t>ADCs</w:t>
            </w:r>
            <w:r>
              <w:rPr>
                <w:rFonts w:hint="eastAsia"/>
              </w:rPr>
              <w:t>，它们在时间上交替并行工作。理论上，对于</w:t>
            </w:r>
            <w:r>
              <w:rPr>
                <w:rFonts w:hint="eastAsia"/>
              </w:rPr>
              <w:t>M</w:t>
            </w:r>
            <w:r>
              <w:rPr>
                <w:rFonts w:hint="eastAsia"/>
              </w:rPr>
              <w:t>通道的并行交替</w:t>
            </w:r>
            <w:r>
              <w:rPr>
                <w:rFonts w:hint="eastAsia"/>
              </w:rPr>
              <w:t>ADC</w:t>
            </w:r>
            <w:r>
              <w:rPr>
                <w:rFonts w:hint="eastAsia"/>
              </w:rPr>
              <w:t>，整个系统采样率为单通道采样率的</w:t>
            </w:r>
            <w:r>
              <w:rPr>
                <w:rFonts w:hint="eastAsia"/>
              </w:rPr>
              <w:t>M</w:t>
            </w:r>
            <w:r>
              <w:rPr>
                <w:rFonts w:hint="eastAsia"/>
              </w:rPr>
              <w:t>倍。尽管并行的结构可以实现超高速的采样率这种诱人的特点，它本身也有其固有的缺点，这就是并行带来的多通道</w:t>
            </w:r>
            <w:r>
              <w:rPr>
                <w:rFonts w:hint="eastAsia"/>
              </w:rPr>
              <w:t>ADC</w:t>
            </w:r>
            <w:r>
              <w:rPr>
                <w:rFonts w:hint="eastAsia"/>
              </w:rPr>
              <w:t>间的失配误差严重降低了整个</w:t>
            </w:r>
            <w:r>
              <w:rPr>
                <w:rFonts w:hint="eastAsia"/>
              </w:rPr>
              <w:t>ADC</w:t>
            </w:r>
            <w:r>
              <w:rPr>
                <w:rFonts w:hint="eastAsia"/>
              </w:rPr>
              <w:t>系统的信噪比</w:t>
            </w:r>
            <w:r>
              <w:rPr>
                <w:rFonts w:hint="eastAsia"/>
              </w:rPr>
              <w:t xml:space="preserve"> (SNR)</w:t>
            </w:r>
            <w:r>
              <w:rPr>
                <w:rFonts w:hint="eastAsia"/>
              </w:rPr>
              <w:t>。为了降低这些误差对采样的影响，有必要对通道失配产生的误差进行估计和补偿。</w:t>
            </w:r>
            <w:r>
              <w:rPr>
                <w:rFonts w:hint="eastAsia"/>
              </w:rPr>
              <w:t>TIADC</w:t>
            </w:r>
            <w:r>
              <w:rPr>
                <w:rFonts w:hint="eastAsia"/>
              </w:rPr>
              <w:t>并行采样已经成为国内外的一个研究热点，国内外学者对通道失配对系统性能的影响做了分析。</w:t>
            </w:r>
          </w:p>
          <w:p w:rsidR="005E2469" w:rsidRPr="00AD2135" w:rsidRDefault="005E2469" w:rsidP="005E2469">
            <w:pPr>
              <w:ind w:firstLine="480"/>
            </w:pPr>
            <w:r>
              <w:rPr>
                <w:rFonts w:hint="eastAsia"/>
              </w:rPr>
              <w:t>早先基于单片电路并行交替</w:t>
            </w:r>
            <w:r>
              <w:rPr>
                <w:rFonts w:hint="eastAsia"/>
              </w:rPr>
              <w:t>ADC</w:t>
            </w:r>
            <w:r>
              <w:rPr>
                <w:rFonts w:hint="eastAsia"/>
              </w:rPr>
              <w:t>的修正一般利用对前端电路的修调，精心的布局布线来减少通道间失配误差的影响。修调方法的缺点就是当时间，温度和工艺改变后，修正的结果就变为无效。利用数字的方法把通道间失配误差进行平均化，可以部分改善修调结果。然而这使得每个通道的输入频带为</w:t>
            </w:r>
            <w:r>
              <w:rPr>
                <w:rFonts w:hint="eastAsia"/>
              </w:rPr>
              <w:t>Nyqu</w:t>
            </w:r>
            <w:r>
              <w:t>i</w:t>
            </w:r>
            <w:r>
              <w:rPr>
                <w:rFonts w:hint="eastAsia"/>
              </w:rPr>
              <w:t>st</w:t>
            </w:r>
            <w:r>
              <w:rPr>
                <w:rFonts w:hint="eastAsia"/>
              </w:rPr>
              <w:t>频率的</w:t>
            </w:r>
            <w:r>
              <w:rPr>
                <w:rFonts w:hint="eastAsia"/>
              </w:rPr>
              <w:t>1/2</w:t>
            </w:r>
            <w:r>
              <w:rPr>
                <w:rFonts w:hint="eastAsia"/>
              </w:rPr>
              <w:t>，即</w:t>
            </w:r>
            <w:r>
              <w:rPr>
                <w:rFonts w:hint="eastAsia"/>
              </w:rPr>
              <w:t>fs/4</w:t>
            </w:r>
            <w:r>
              <w:rPr>
                <w:rFonts w:hint="eastAsia"/>
              </w:rPr>
              <w:t>。另外前端修正需要中断采样过程，这在很多应用中是所</w:t>
            </w:r>
            <w:r w:rsidR="00555365">
              <w:rPr>
                <w:rFonts w:hint="eastAsia"/>
              </w:rPr>
              <w:t>希望</w:t>
            </w:r>
            <w:r w:rsidR="00555365">
              <w:t>看到</w:t>
            </w:r>
            <w:r>
              <w:rPr>
                <w:rFonts w:hint="eastAsia"/>
              </w:rPr>
              <w:t>的，从而限制了这种方法的应用。</w:t>
            </w:r>
          </w:p>
          <w:p w:rsidR="005E2469" w:rsidRDefault="005E2469" w:rsidP="005E2469">
            <w:pPr>
              <w:ind w:firstLine="480"/>
            </w:pPr>
            <w:r>
              <w:rPr>
                <w:rFonts w:hint="eastAsia"/>
              </w:rPr>
              <w:t>为了克服前端修正方法的缺陷，可以利用后端处理的方法，后端处理方法需要打断正常</w:t>
            </w:r>
            <w:r>
              <w:rPr>
                <w:rFonts w:hint="eastAsia"/>
              </w:rPr>
              <w:t>ADC</w:t>
            </w:r>
            <w:r>
              <w:rPr>
                <w:rFonts w:hint="eastAsia"/>
              </w:rPr>
              <w:t>的运作，并且对用户来说也是透明的。</w:t>
            </w:r>
          </w:p>
          <w:p w:rsidR="00555365" w:rsidRDefault="005E2469" w:rsidP="005E2469">
            <w:pPr>
              <w:ind w:firstLine="480"/>
            </w:pPr>
            <w:r>
              <w:rPr>
                <w:rFonts w:hint="eastAsia"/>
              </w:rPr>
              <w:lastRenderedPageBreak/>
              <w:tab/>
            </w:r>
            <w:r>
              <w:rPr>
                <w:rFonts w:hint="eastAsia"/>
              </w:rPr>
              <w:t>并行交替</w:t>
            </w:r>
            <w:r>
              <w:rPr>
                <w:rFonts w:hint="eastAsia"/>
              </w:rPr>
              <w:t>ADC</w:t>
            </w:r>
            <w:r>
              <w:rPr>
                <w:rFonts w:hint="eastAsia"/>
              </w:rPr>
              <w:t>系统通道间的失配误差及其数字后处理修正算法是目前并行交替型设计的关键所在。</w:t>
            </w:r>
            <w:r w:rsidR="00B4537C">
              <w:rPr>
                <w:rFonts w:hint="eastAsia"/>
              </w:rPr>
              <w:t>在</w:t>
            </w:r>
            <w:r w:rsidR="00B4537C">
              <w:rPr>
                <w:rFonts w:hint="eastAsia"/>
              </w:rPr>
              <w:t>TIADC</w:t>
            </w:r>
            <w:r w:rsidR="00B4537C">
              <w:rPr>
                <w:rFonts w:hint="eastAsia"/>
              </w:rPr>
              <w:t>并行采集系统中，对于通道间失配误差的修正方法，增益误差和偏置误差相对比较容易修正</w:t>
            </w:r>
            <w:r w:rsidR="00B4537C">
              <w:rPr>
                <w:rFonts w:hint="eastAsia"/>
              </w:rPr>
              <w:t>;</w:t>
            </w:r>
            <w:r w:rsidR="00B4537C">
              <w:rPr>
                <w:rFonts w:hint="eastAsia"/>
              </w:rPr>
              <w:t>而对时间相位误差的修正却比较困难，它的修正方法与周期非均匀采样信号的完美重构问题相等价。</w:t>
            </w:r>
            <w:r w:rsidR="00555365">
              <w:rPr>
                <w:rFonts w:hint="eastAsia"/>
              </w:rPr>
              <w:t>现行</w:t>
            </w:r>
            <w:r w:rsidR="00555365">
              <w:t>的算法主要有：</w:t>
            </w:r>
          </w:p>
          <w:p w:rsidR="00105088" w:rsidRDefault="00105088" w:rsidP="00105088">
            <w:pPr>
              <w:numPr>
                <w:ilvl w:val="0"/>
                <w:numId w:val="8"/>
              </w:numPr>
              <w:ind w:firstLineChars="0"/>
            </w:pPr>
            <w:r w:rsidRPr="00105088">
              <w:rPr>
                <w:rFonts w:hint="eastAsia"/>
              </w:rPr>
              <w:t>基于测试信号的校准</w:t>
            </w:r>
          </w:p>
          <w:p w:rsidR="00555365" w:rsidRDefault="005E2469" w:rsidP="00105088">
            <w:pPr>
              <w:numPr>
                <w:ilvl w:val="0"/>
                <w:numId w:val="9"/>
              </w:numPr>
              <w:ind w:firstLineChars="0"/>
            </w:pPr>
            <w:r>
              <w:rPr>
                <w:rFonts w:hint="eastAsia"/>
              </w:rPr>
              <w:t>利用正弦测试信号</w:t>
            </w:r>
            <w:r w:rsidR="001C5D8D" w:rsidRPr="001C5D8D">
              <w:rPr>
                <w:vertAlign w:val="superscript"/>
              </w:rPr>
              <w:t>[4]</w:t>
            </w:r>
            <w:r>
              <w:rPr>
                <w:rFonts w:hint="eastAsia"/>
              </w:rPr>
              <w:t>，基于频谱分析给了时基误差的估计方法。</w:t>
            </w:r>
          </w:p>
          <w:p w:rsidR="00555365" w:rsidRDefault="005E2469" w:rsidP="00105088">
            <w:pPr>
              <w:numPr>
                <w:ilvl w:val="0"/>
                <w:numId w:val="9"/>
              </w:numPr>
              <w:ind w:firstLineChars="0"/>
            </w:pPr>
            <w:r>
              <w:rPr>
                <w:rFonts w:hint="eastAsia"/>
              </w:rPr>
              <w:t>利用锯齿波作为测试输入信号</w:t>
            </w:r>
            <w:r w:rsidR="001C5D8D" w:rsidRPr="001C5D8D">
              <w:rPr>
                <w:vertAlign w:val="superscript"/>
              </w:rPr>
              <w:t>[5]</w:t>
            </w:r>
            <w:r>
              <w:rPr>
                <w:rFonts w:hint="eastAsia"/>
              </w:rPr>
              <w:t>，实现了对时基误差的估计。</w:t>
            </w:r>
          </w:p>
          <w:p w:rsidR="00555365" w:rsidRDefault="005E2469" w:rsidP="00105088">
            <w:pPr>
              <w:numPr>
                <w:ilvl w:val="0"/>
                <w:numId w:val="9"/>
              </w:numPr>
              <w:ind w:firstLineChars="0"/>
            </w:pPr>
            <w:r>
              <w:rPr>
                <w:rFonts w:hint="eastAsia"/>
              </w:rPr>
              <w:t>利用最小二乘的正弦参数拟合算法给了时基误差的估计</w:t>
            </w:r>
            <w:r w:rsidR="001C5D8D" w:rsidRPr="001C5D8D">
              <w:rPr>
                <w:vertAlign w:val="superscript"/>
              </w:rPr>
              <w:t>[6]</w:t>
            </w:r>
            <w:r>
              <w:rPr>
                <w:rFonts w:hint="eastAsia"/>
              </w:rPr>
              <w:t>，但参数估计的方法对系统噪声较敏感。</w:t>
            </w:r>
          </w:p>
          <w:p w:rsidR="00555365" w:rsidRDefault="005E2469" w:rsidP="005E2469">
            <w:pPr>
              <w:ind w:firstLine="480"/>
            </w:pPr>
            <w:r>
              <w:rPr>
                <w:rFonts w:hint="eastAsia"/>
              </w:rPr>
              <w:t>以上方法都利用已知的测试输入信号进行估计，虽算法简单，但对测试输入信号要求高，算法的精度也依赖于测试输入信号的精度；同时误差测试需要独立于设备日常采样进行，无法后台实现。</w:t>
            </w:r>
          </w:p>
          <w:p w:rsidR="00105088" w:rsidRDefault="00105088" w:rsidP="00105088">
            <w:pPr>
              <w:numPr>
                <w:ilvl w:val="0"/>
                <w:numId w:val="8"/>
              </w:numPr>
              <w:ind w:firstLineChars="0"/>
            </w:pPr>
            <w:r w:rsidRPr="00105088">
              <w:rPr>
                <w:rFonts w:hint="eastAsia"/>
              </w:rPr>
              <w:t>自适应的校准</w:t>
            </w:r>
          </w:p>
          <w:p w:rsidR="008D5495" w:rsidRDefault="008D5495" w:rsidP="002B26AA">
            <w:pPr>
              <w:numPr>
                <w:ilvl w:val="0"/>
                <w:numId w:val="10"/>
              </w:numPr>
              <w:ind w:firstLineChars="0"/>
            </w:pPr>
            <w:r w:rsidRPr="00FC28D4">
              <w:rPr>
                <w:rFonts w:hint="eastAsia"/>
              </w:rPr>
              <w:t>基于</w:t>
            </w:r>
            <w:r w:rsidRPr="00FC28D4">
              <w:t>FFT</w:t>
            </w:r>
            <w:r w:rsidRPr="00FC28D4">
              <w:rPr>
                <w:rFonts w:hint="eastAsia"/>
              </w:rPr>
              <w:t>的频域抵消算法</w:t>
            </w:r>
            <w:r w:rsidR="001C5D8D" w:rsidRPr="001C5D8D">
              <w:rPr>
                <w:vertAlign w:val="superscript"/>
              </w:rPr>
              <w:t>[7]</w:t>
            </w:r>
            <w:r>
              <w:rPr>
                <w:rFonts w:hint="eastAsia"/>
              </w:rPr>
              <w:t xml:space="preserve">, </w:t>
            </w:r>
            <w:r>
              <w:rPr>
                <w:rFonts w:hint="eastAsia"/>
              </w:rPr>
              <w:t>通过对各通道信号进行</w:t>
            </w:r>
            <w:r>
              <w:t>FFT</w:t>
            </w:r>
            <w:r>
              <w:rPr>
                <w:rFonts w:hint="eastAsia"/>
              </w:rPr>
              <w:t>运算后侦测到误差频率成分，并通过加权平均抵消误差分量从而实现误差的校准。</w:t>
            </w:r>
          </w:p>
          <w:p w:rsidR="00555365" w:rsidRDefault="008D5495" w:rsidP="002B26AA">
            <w:pPr>
              <w:numPr>
                <w:ilvl w:val="0"/>
                <w:numId w:val="10"/>
              </w:numPr>
              <w:ind w:firstLineChars="0"/>
            </w:pPr>
            <w:r w:rsidRPr="008D5495">
              <w:rPr>
                <w:rFonts w:hint="eastAsia"/>
              </w:rPr>
              <w:t>基于分数倍延迟滤波的校准</w:t>
            </w:r>
            <w:r w:rsidR="001C5D8D" w:rsidRPr="001C5D8D">
              <w:rPr>
                <w:vertAlign w:val="superscript"/>
              </w:rPr>
              <w:t>[8]</w:t>
            </w:r>
            <w:r>
              <w:rPr>
                <w:rFonts w:hint="eastAsia"/>
              </w:rPr>
              <w:t>,</w:t>
            </w:r>
            <w:r w:rsidR="0093476B">
              <w:rPr>
                <w:rFonts w:hint="eastAsia"/>
              </w:rPr>
              <w:t xml:space="preserve"> </w:t>
            </w:r>
            <w:r w:rsidR="0093476B">
              <w:rPr>
                <w:rFonts w:hint="eastAsia"/>
              </w:rPr>
              <w:t>将子</w:t>
            </w:r>
            <w:r w:rsidR="0093476B">
              <w:t>ADC</w:t>
            </w:r>
            <w:r w:rsidR="0093476B">
              <w:rPr>
                <w:rFonts w:hint="eastAsia"/>
              </w:rPr>
              <w:t>的输直接通过分数倍延迟滤波器完成时钟误差的校准。该方法由于滤波器工作在单通道采样速率下，限制了采样的带宽</w:t>
            </w:r>
          </w:p>
          <w:p w:rsidR="0093476B" w:rsidRDefault="0093476B" w:rsidP="002B26AA">
            <w:pPr>
              <w:numPr>
                <w:ilvl w:val="0"/>
                <w:numId w:val="10"/>
              </w:numPr>
              <w:ind w:firstLineChars="0"/>
            </w:pPr>
            <w:r w:rsidRPr="00FC28D4">
              <w:rPr>
                <w:rFonts w:hint="eastAsia"/>
              </w:rPr>
              <w:t>基于通道间相关性的误差估计</w:t>
            </w:r>
            <w:r w:rsidR="001C5D8D" w:rsidRPr="001C5D8D">
              <w:rPr>
                <w:vertAlign w:val="superscript"/>
              </w:rPr>
              <w:t>[9]</w:t>
            </w:r>
            <w:r>
              <w:rPr>
                <w:rFonts w:hint="eastAsia"/>
              </w:rPr>
              <w:t>，</w:t>
            </w:r>
            <w:bookmarkStart w:id="45" w:name="OLE_LINK3"/>
            <w:bookmarkStart w:id="46" w:name="OLE_LINK4"/>
            <w:r w:rsidRPr="0093476B">
              <w:rPr>
                <w:rFonts w:hint="eastAsia"/>
              </w:rPr>
              <w:t>基于时域通道间相关性的失配误差估计算法，该种估计算法原理简单且易于实现，同时资源消耗也相当少</w:t>
            </w:r>
            <w:bookmarkEnd w:id="45"/>
            <w:bookmarkEnd w:id="46"/>
            <w:r w:rsidR="00105088">
              <w:rPr>
                <w:rFonts w:hint="eastAsia"/>
              </w:rPr>
              <w:t>，</w:t>
            </w:r>
            <w:r w:rsidR="00105088" w:rsidRPr="00105088">
              <w:rPr>
                <w:rFonts w:hint="eastAsia"/>
              </w:rPr>
              <w:t>但是需要大量的数据做统计</w:t>
            </w:r>
            <w:r w:rsidR="00105088">
              <w:rPr>
                <w:rFonts w:hint="eastAsia"/>
              </w:rPr>
              <w:t>。</w:t>
            </w:r>
          </w:p>
          <w:p w:rsidR="008D5495" w:rsidRDefault="00105088" w:rsidP="002B26AA">
            <w:pPr>
              <w:numPr>
                <w:ilvl w:val="0"/>
                <w:numId w:val="10"/>
              </w:numPr>
              <w:ind w:firstLineChars="0"/>
            </w:pPr>
            <w:r w:rsidRPr="00105088">
              <w:rPr>
                <w:rFonts w:hint="eastAsia"/>
              </w:rPr>
              <w:t>基于完美重构的失配误差校准算法</w:t>
            </w:r>
            <w:r w:rsidR="001C5D8D" w:rsidRPr="001C5D8D">
              <w:rPr>
                <w:vertAlign w:val="superscript"/>
              </w:rPr>
              <w:t>[10]</w:t>
            </w:r>
            <w:r w:rsidR="005E2469">
              <w:rPr>
                <w:rFonts w:hint="eastAsia"/>
              </w:rPr>
              <w:t>，</w:t>
            </w:r>
            <w:r>
              <w:rPr>
                <w:rFonts w:hint="eastAsia"/>
              </w:rPr>
              <w:t>通过</w:t>
            </w:r>
            <w:r w:rsidRPr="00105088">
              <w:rPr>
                <w:rFonts w:hint="eastAsia"/>
              </w:rPr>
              <w:t>对时钟误差的失配表达式进行了泰勒级数二阶展开，使得对时钟误差的校准只需利用固定抽头系数的微分器即可完成校准，而需要实现可变系数的滤波器，大大简化的校准电路的实现。</w:t>
            </w:r>
          </w:p>
          <w:p w:rsidR="0093476B" w:rsidRDefault="0093476B" w:rsidP="002B26AA">
            <w:pPr>
              <w:numPr>
                <w:ilvl w:val="0"/>
                <w:numId w:val="10"/>
              </w:numPr>
              <w:ind w:firstLineChars="0"/>
            </w:pPr>
            <w:bookmarkStart w:id="47" w:name="OLE_LINK5"/>
            <w:bookmarkStart w:id="48" w:name="OLE_LINK6"/>
            <w:r>
              <w:rPr>
                <w:rFonts w:hint="eastAsia"/>
              </w:rPr>
              <w:t>基于</w:t>
            </w:r>
            <w:r>
              <w:rPr>
                <w:rFonts w:hint="eastAsia"/>
              </w:rPr>
              <w:t>LMS</w:t>
            </w:r>
            <w:r>
              <w:rPr>
                <w:rFonts w:hint="eastAsia"/>
              </w:rPr>
              <w:t>算法</w:t>
            </w:r>
            <w:r>
              <w:t>的自适应校准</w:t>
            </w:r>
            <w:r>
              <w:rPr>
                <w:rFonts w:hint="eastAsia"/>
              </w:rPr>
              <w:t>算法</w:t>
            </w:r>
            <w:r w:rsidR="001C5D8D" w:rsidRPr="001C5D8D">
              <w:rPr>
                <w:vertAlign w:val="superscript"/>
              </w:rPr>
              <w:t>[11]</w:t>
            </w:r>
            <w:r w:rsidR="004B16EE">
              <w:rPr>
                <w:rFonts w:hint="eastAsia"/>
              </w:rPr>
              <w:t>，</w:t>
            </w:r>
            <w:r w:rsidR="004B16EE">
              <w:t>在算法的推导过程中，使用了</w:t>
            </w:r>
            <w:r w:rsidR="004B16EE">
              <w:rPr>
                <w:rFonts w:hint="eastAsia"/>
              </w:rPr>
              <w:t>一阶</w:t>
            </w:r>
            <w:r w:rsidR="004B16EE">
              <w:t>泰勒近似采</w:t>
            </w:r>
            <w:r w:rsidR="004B16EE">
              <w:rPr>
                <w:rFonts w:hint="eastAsia"/>
              </w:rPr>
              <w:t>用了</w:t>
            </w:r>
            <w:r w:rsidR="004B16EE">
              <w:rPr>
                <w:rFonts w:hint="eastAsia"/>
              </w:rPr>
              <w:t>Farrow</w:t>
            </w:r>
            <w:r w:rsidR="004B16EE">
              <w:rPr>
                <w:rFonts w:hint="eastAsia"/>
              </w:rPr>
              <w:t>近似</w:t>
            </w:r>
            <w:r w:rsidR="004B16EE">
              <w:t>或者是</w:t>
            </w:r>
            <w:r w:rsidR="004B16EE">
              <w:rPr>
                <w:rFonts w:hint="eastAsia"/>
              </w:rPr>
              <w:t>FMC</w:t>
            </w:r>
            <w:r w:rsidR="004B16EE">
              <w:rPr>
                <w:rFonts w:hint="eastAsia"/>
              </w:rPr>
              <w:t>计算</w:t>
            </w:r>
            <w:r w:rsidR="004B16EE">
              <w:t>而得到自适应滤波的结构，导致与基于</w:t>
            </w:r>
            <w:r w:rsidR="004B16EE">
              <w:rPr>
                <w:rFonts w:hint="eastAsia"/>
              </w:rPr>
              <w:t>FFT</w:t>
            </w:r>
            <w:r w:rsidR="004B16EE">
              <w:rPr>
                <w:rFonts w:hint="eastAsia"/>
              </w:rPr>
              <w:t>的</w:t>
            </w:r>
            <w:r w:rsidR="004B16EE">
              <w:t>时钟失配估计算法相比，估计精度相对较低。</w:t>
            </w:r>
          </w:p>
          <w:p w:rsidR="00A97C65" w:rsidRDefault="0093476B" w:rsidP="00BD78F8">
            <w:pPr>
              <w:numPr>
                <w:ilvl w:val="2"/>
                <w:numId w:val="13"/>
              </w:numPr>
              <w:ind w:firstLineChars="0"/>
            </w:pPr>
            <w:r>
              <w:rPr>
                <w:rFonts w:hint="eastAsia"/>
              </w:rPr>
              <w:t>基于</w:t>
            </w:r>
            <w:r>
              <w:rPr>
                <w:rFonts w:hint="eastAsia"/>
              </w:rPr>
              <w:t>Farrow</w:t>
            </w:r>
            <w:r>
              <w:rPr>
                <w:rFonts w:hint="eastAsia"/>
              </w:rPr>
              <w:t>结构的</w:t>
            </w:r>
            <w:r>
              <w:t>自适应数字校准算法</w:t>
            </w:r>
            <w:r w:rsidR="001C5D8D" w:rsidRPr="001C5D8D">
              <w:rPr>
                <w:vertAlign w:val="superscript"/>
              </w:rPr>
              <w:t>[12]</w:t>
            </w:r>
            <w:r w:rsidR="004B16EE">
              <w:rPr>
                <w:rFonts w:hint="eastAsia"/>
              </w:rPr>
              <w:t>，虽然结构</w:t>
            </w:r>
            <w:r w:rsidR="004B16EE">
              <w:t>很简单，但是</w:t>
            </w:r>
            <w:r w:rsidR="004B16EE" w:rsidRPr="004B16EE">
              <w:rPr>
                <w:rFonts w:hint="eastAsia"/>
              </w:rPr>
              <w:t>可避免的过渡带损失</w:t>
            </w:r>
            <w:r w:rsidR="004B16EE">
              <w:rPr>
                <w:rFonts w:hint="eastAsia"/>
              </w:rPr>
              <w:t>而且有</w:t>
            </w:r>
            <w:r w:rsidR="004B16EE" w:rsidRPr="004B16EE">
              <w:rPr>
                <w:rFonts w:hint="eastAsia"/>
              </w:rPr>
              <w:t>子通道采样速率的限制。</w:t>
            </w:r>
          </w:p>
          <w:p w:rsidR="0093476B" w:rsidRDefault="0093476B" w:rsidP="00BD78F8">
            <w:pPr>
              <w:numPr>
                <w:ilvl w:val="2"/>
                <w:numId w:val="13"/>
              </w:numPr>
              <w:ind w:firstLineChars="0"/>
            </w:pPr>
            <w:r>
              <w:rPr>
                <w:rFonts w:hint="eastAsia"/>
              </w:rPr>
              <w:t>基于</w:t>
            </w:r>
            <w:r>
              <w:rPr>
                <w:rFonts w:hint="eastAsia"/>
              </w:rPr>
              <w:t>FMC</w:t>
            </w:r>
            <w:r>
              <w:rPr>
                <w:rFonts w:hint="eastAsia"/>
              </w:rPr>
              <w:t>结构</w:t>
            </w:r>
            <w:r>
              <w:t>的自适应校准算法</w:t>
            </w:r>
            <w:r w:rsidR="001C5D8D" w:rsidRPr="001C5D8D">
              <w:rPr>
                <w:vertAlign w:val="superscript"/>
              </w:rPr>
              <w:t>[13]</w:t>
            </w:r>
            <w:r w:rsidR="004B16EE">
              <w:rPr>
                <w:rFonts w:hint="eastAsia"/>
              </w:rPr>
              <w:t>，</w:t>
            </w:r>
            <w:r w:rsidR="004B16EE" w:rsidRPr="004B16EE">
              <w:rPr>
                <w:rFonts w:hint="eastAsia"/>
              </w:rPr>
              <w:t>结构特点为数字滤波器与乘法器的级联，且数字滤波器为有限长冲激响应</w:t>
            </w:r>
            <w:r w:rsidR="006D2580">
              <w:rPr>
                <w:rFonts w:hint="eastAsia"/>
              </w:rPr>
              <w:t>，</w:t>
            </w:r>
            <w:r w:rsidR="006D2580" w:rsidRPr="00A023F1">
              <w:rPr>
                <w:rFonts w:hint="eastAsia"/>
              </w:rPr>
              <w:t>额外引入了增益误</w:t>
            </w:r>
            <w:r w:rsidR="006D2580">
              <w:rPr>
                <w:rFonts w:hint="eastAsia"/>
              </w:rPr>
              <w:t>差</w:t>
            </w:r>
            <w:r w:rsidR="006D2580">
              <w:t>。</w:t>
            </w:r>
          </w:p>
          <w:bookmarkEnd w:id="47"/>
          <w:bookmarkEnd w:id="48"/>
          <w:p w:rsidR="00703787" w:rsidRDefault="008D5495">
            <w:pPr>
              <w:ind w:firstLine="480"/>
            </w:pPr>
            <w:r>
              <w:rPr>
                <w:rFonts w:hint="eastAsia"/>
              </w:rPr>
              <w:t>过上述通道失配误差估计算法大都针对单一误差进行估计。而在实际应用中，通常系统中三种误差都同时存在，我们面对的是三种误差所带来的综合影响；且上述非均匀误差估计算法大都假设系统的失配误差是固定的，也就意味着算法无法跟踪由于仪器老化、温度等环境参数所造成的失配误差的变化。这些都为我们在实际的系统设计中的误差估计带来了难度，如何进行更为有效的非均匀误差估计成为并行采样所要解决的首要问题；运算量过大、实时性差等未很好解决的问题，也需要在研究中重点考虑。</w:t>
            </w:r>
          </w:p>
          <w:p w:rsidR="000E0F58" w:rsidRDefault="000E0F58">
            <w:pPr>
              <w:ind w:firstLine="480"/>
            </w:pPr>
          </w:p>
          <w:p w:rsidR="00433315" w:rsidRDefault="00433315" w:rsidP="00433315">
            <w:pPr>
              <w:spacing w:line="240" w:lineRule="auto"/>
              <w:ind w:firstLineChars="0" w:firstLine="0"/>
              <w:jc w:val="left"/>
              <w:rPr>
                <w:rFonts w:ascii="宋体" w:hAnsi="宋体"/>
                <w:b/>
                <w:color w:val="000000"/>
                <w:sz w:val="32"/>
                <w:u w:color="000000"/>
              </w:rPr>
            </w:pPr>
            <w:r>
              <w:rPr>
                <w:rFonts w:ascii="宋体" w:hAnsi="宋体" w:hint="eastAsia"/>
                <w:b/>
                <w:color w:val="000000"/>
                <w:sz w:val="32"/>
                <w:u w:color="000000"/>
              </w:rPr>
              <w:lastRenderedPageBreak/>
              <w:t>参考文献</w:t>
            </w:r>
          </w:p>
          <w:p w:rsidR="00433315" w:rsidRDefault="00433315" w:rsidP="00433315">
            <w:pPr>
              <w:spacing w:line="240" w:lineRule="auto"/>
              <w:ind w:firstLineChars="0" w:firstLine="0"/>
              <w:jc w:val="left"/>
              <w:rPr>
                <w:color w:val="000000"/>
                <w:sz w:val="21"/>
                <w:u w:color="000000"/>
              </w:rPr>
            </w:pPr>
            <w:bookmarkStart w:id="49" w:name="_CNKI861636222F35F05F7127071D205BD742"/>
            <w:r>
              <w:rPr>
                <w:color w:val="000000"/>
                <w:sz w:val="21"/>
                <w:u w:color="000000"/>
              </w:rPr>
              <w:t xml:space="preserve">[1] </w:t>
            </w:r>
            <w:r>
              <w:rPr>
                <w:rFonts w:hint="eastAsia"/>
                <w:color w:val="000000"/>
                <w:sz w:val="21"/>
                <w:u w:color="000000"/>
              </w:rPr>
              <w:t>李宗霖</w:t>
            </w:r>
            <w:r>
              <w:rPr>
                <w:color w:val="000000"/>
                <w:sz w:val="21"/>
                <w:u w:color="000000"/>
              </w:rPr>
              <w:t xml:space="preserve">. </w:t>
            </w:r>
            <w:r>
              <w:rPr>
                <w:rFonts w:hint="eastAsia"/>
                <w:color w:val="000000"/>
                <w:sz w:val="21"/>
                <w:u w:color="000000"/>
              </w:rPr>
              <w:t>TIADC</w:t>
            </w:r>
            <w:r>
              <w:rPr>
                <w:rFonts w:hint="eastAsia"/>
                <w:color w:val="000000"/>
                <w:sz w:val="21"/>
                <w:u w:color="000000"/>
              </w:rPr>
              <w:t>系统时钟失配</w:t>
            </w:r>
            <w:r>
              <w:rPr>
                <w:rFonts w:hint="eastAsia"/>
                <w:color w:val="000000"/>
                <w:sz w:val="21"/>
                <w:u w:color="000000"/>
              </w:rPr>
              <w:t>FMC</w:t>
            </w:r>
            <w:r>
              <w:rPr>
                <w:rFonts w:hint="eastAsia"/>
                <w:color w:val="000000"/>
                <w:sz w:val="21"/>
                <w:u w:color="000000"/>
              </w:rPr>
              <w:t>校准算法及</w:t>
            </w:r>
            <w:r>
              <w:rPr>
                <w:rFonts w:hint="eastAsia"/>
                <w:color w:val="000000"/>
                <w:sz w:val="21"/>
                <w:u w:color="000000"/>
              </w:rPr>
              <w:t>FPGA</w:t>
            </w:r>
            <w:r>
              <w:rPr>
                <w:rFonts w:hint="eastAsia"/>
                <w:color w:val="000000"/>
                <w:sz w:val="21"/>
                <w:u w:color="000000"/>
              </w:rPr>
              <w:t>实现</w:t>
            </w:r>
            <w:r>
              <w:rPr>
                <w:color w:val="000000"/>
                <w:sz w:val="21"/>
                <w:u w:color="000000"/>
              </w:rPr>
              <w:t xml:space="preserve">[D].: </w:t>
            </w:r>
            <w:r>
              <w:rPr>
                <w:rFonts w:hint="eastAsia"/>
                <w:color w:val="000000"/>
                <w:sz w:val="21"/>
                <w:u w:color="000000"/>
              </w:rPr>
              <w:t>电子科技大学</w:t>
            </w:r>
            <w:r>
              <w:rPr>
                <w:color w:val="000000"/>
                <w:sz w:val="21"/>
                <w:u w:color="000000"/>
              </w:rPr>
              <w:t>, 2012.</w:t>
            </w:r>
            <w:bookmarkEnd w:id="49"/>
          </w:p>
          <w:p w:rsidR="00433315" w:rsidRDefault="00433315" w:rsidP="00433315">
            <w:pPr>
              <w:spacing w:line="240" w:lineRule="auto"/>
              <w:ind w:firstLineChars="0" w:firstLine="0"/>
              <w:jc w:val="left"/>
              <w:rPr>
                <w:color w:val="000000"/>
                <w:sz w:val="21"/>
                <w:u w:color="000000"/>
              </w:rPr>
            </w:pPr>
            <w:bookmarkStart w:id="50" w:name="_CNKI79E63AC1F93905D735C28092D699D744"/>
            <w:r>
              <w:rPr>
                <w:color w:val="000000"/>
                <w:sz w:val="21"/>
                <w:u w:color="000000"/>
              </w:rPr>
              <w:t xml:space="preserve">[2] </w:t>
            </w:r>
            <w:r>
              <w:rPr>
                <w:rFonts w:hint="eastAsia"/>
                <w:color w:val="000000"/>
                <w:sz w:val="21"/>
                <w:u w:color="000000"/>
              </w:rPr>
              <w:t>姚远</w:t>
            </w:r>
            <w:r>
              <w:rPr>
                <w:color w:val="000000"/>
                <w:sz w:val="21"/>
                <w:u w:color="000000"/>
              </w:rPr>
              <w:t xml:space="preserve">. </w:t>
            </w:r>
            <w:r>
              <w:rPr>
                <w:rFonts w:hint="eastAsia"/>
                <w:color w:val="000000"/>
                <w:sz w:val="21"/>
                <w:u w:color="000000"/>
              </w:rPr>
              <w:t>基于高速</w:t>
            </w:r>
            <w:r>
              <w:rPr>
                <w:rFonts w:hint="eastAsia"/>
                <w:color w:val="000000"/>
                <w:sz w:val="21"/>
                <w:u w:color="000000"/>
              </w:rPr>
              <w:t>FIR</w:t>
            </w:r>
            <w:r>
              <w:rPr>
                <w:rFonts w:hint="eastAsia"/>
                <w:color w:val="000000"/>
                <w:sz w:val="21"/>
                <w:u w:color="000000"/>
              </w:rPr>
              <w:t>的分时</w:t>
            </w:r>
            <w:r>
              <w:rPr>
                <w:rFonts w:hint="eastAsia"/>
                <w:color w:val="000000"/>
                <w:sz w:val="21"/>
                <w:u w:color="000000"/>
              </w:rPr>
              <w:t>ADC</w:t>
            </w:r>
            <w:r>
              <w:rPr>
                <w:rFonts w:hint="eastAsia"/>
                <w:color w:val="000000"/>
                <w:sz w:val="21"/>
                <w:u w:color="000000"/>
              </w:rPr>
              <w:t>时钟失配误差校准技术研究</w:t>
            </w:r>
            <w:r>
              <w:rPr>
                <w:color w:val="000000"/>
                <w:sz w:val="21"/>
                <w:u w:color="000000"/>
              </w:rPr>
              <w:t xml:space="preserve">[D].: </w:t>
            </w:r>
            <w:r>
              <w:rPr>
                <w:rFonts w:hint="eastAsia"/>
                <w:color w:val="000000"/>
                <w:sz w:val="21"/>
                <w:u w:color="000000"/>
              </w:rPr>
              <w:t>电子科技大学</w:t>
            </w:r>
            <w:r>
              <w:rPr>
                <w:color w:val="000000"/>
                <w:sz w:val="21"/>
                <w:u w:color="000000"/>
              </w:rPr>
              <w:t>, 2013.</w:t>
            </w:r>
            <w:bookmarkEnd w:id="50"/>
          </w:p>
          <w:p w:rsidR="00433315" w:rsidRDefault="00433315" w:rsidP="00433315">
            <w:pPr>
              <w:spacing w:line="240" w:lineRule="auto"/>
              <w:ind w:firstLineChars="0" w:firstLine="0"/>
              <w:jc w:val="left"/>
              <w:rPr>
                <w:color w:val="000000"/>
                <w:sz w:val="21"/>
                <w:u w:color="000000"/>
              </w:rPr>
            </w:pPr>
            <w:bookmarkStart w:id="51" w:name="_CNKIA81378638C7DC6CB90B9AE6009D2D88B"/>
            <w:r>
              <w:rPr>
                <w:color w:val="000000"/>
                <w:sz w:val="21"/>
                <w:u w:color="000000"/>
              </w:rPr>
              <w:t xml:space="preserve">[3] </w:t>
            </w:r>
            <w:r>
              <w:rPr>
                <w:rFonts w:hint="eastAsia"/>
                <w:color w:val="000000"/>
                <w:sz w:val="21"/>
                <w:u w:color="000000"/>
              </w:rPr>
              <w:t>焦少波</w:t>
            </w:r>
            <w:r>
              <w:rPr>
                <w:color w:val="000000"/>
                <w:sz w:val="21"/>
                <w:u w:color="000000"/>
              </w:rPr>
              <w:t xml:space="preserve">. </w:t>
            </w:r>
            <w:r>
              <w:rPr>
                <w:rFonts w:hint="eastAsia"/>
                <w:color w:val="000000"/>
                <w:sz w:val="21"/>
                <w:u w:color="000000"/>
              </w:rPr>
              <w:t>基于分时交替的高速高精度</w:t>
            </w:r>
            <w:r>
              <w:rPr>
                <w:rFonts w:hint="eastAsia"/>
                <w:color w:val="000000"/>
                <w:sz w:val="21"/>
                <w:u w:color="000000"/>
              </w:rPr>
              <w:t>ADC</w:t>
            </w:r>
            <w:r>
              <w:rPr>
                <w:rFonts w:hint="eastAsia"/>
                <w:color w:val="000000"/>
                <w:sz w:val="21"/>
                <w:u w:color="000000"/>
              </w:rPr>
              <w:t>设计与硬件实现</w:t>
            </w:r>
            <w:r>
              <w:rPr>
                <w:color w:val="000000"/>
                <w:sz w:val="21"/>
                <w:u w:color="000000"/>
              </w:rPr>
              <w:t xml:space="preserve">[D].: </w:t>
            </w:r>
            <w:r>
              <w:rPr>
                <w:rFonts w:hint="eastAsia"/>
                <w:color w:val="000000"/>
                <w:sz w:val="21"/>
                <w:u w:color="000000"/>
              </w:rPr>
              <w:t>电子科技大学</w:t>
            </w:r>
            <w:r>
              <w:rPr>
                <w:color w:val="000000"/>
                <w:sz w:val="21"/>
                <w:u w:color="000000"/>
              </w:rPr>
              <w:t>, 2013.</w:t>
            </w:r>
            <w:bookmarkEnd w:id="51"/>
          </w:p>
          <w:p w:rsidR="00433315" w:rsidRDefault="00433315" w:rsidP="00433315">
            <w:pPr>
              <w:spacing w:line="240" w:lineRule="auto"/>
              <w:ind w:firstLineChars="0" w:firstLine="0"/>
              <w:jc w:val="left"/>
              <w:rPr>
                <w:color w:val="000000"/>
                <w:sz w:val="21"/>
                <w:u w:color="000000"/>
              </w:rPr>
            </w:pPr>
            <w:bookmarkStart w:id="52" w:name="_CNKI52C6B96231C9D2D771D1811C82F4987A"/>
            <w:r>
              <w:rPr>
                <w:color w:val="000000"/>
                <w:sz w:val="21"/>
                <w:u w:color="000000"/>
              </w:rPr>
              <w:t>[4] Vogel C,Mendel S. A Flexible and Scalable Structure to Compensate Frequency Response Mismatches in Time-interleaved Adcs[J]. Circuits and Systems I: Regular Papers, Ieee Transactions on, 2009, 56(11): 2463-2475.</w:t>
            </w:r>
            <w:bookmarkEnd w:id="52"/>
          </w:p>
          <w:p w:rsidR="00433315" w:rsidRDefault="00433315" w:rsidP="00433315">
            <w:pPr>
              <w:spacing w:line="240" w:lineRule="auto"/>
              <w:ind w:firstLineChars="0" w:firstLine="0"/>
              <w:jc w:val="left"/>
              <w:rPr>
                <w:color w:val="000000"/>
                <w:sz w:val="21"/>
                <w:u w:color="000000"/>
              </w:rPr>
            </w:pPr>
            <w:bookmarkStart w:id="53" w:name="_CNKI84078CC8DD3848FB302232D937B37E80"/>
            <w:r>
              <w:rPr>
                <w:color w:val="000000"/>
                <w:sz w:val="21"/>
                <w:u w:color="000000"/>
              </w:rPr>
              <w:t>[5] Vogel C,Pammer V,Kubin G. A Novel Channel Randomization Method for Time-interleaved Adcs[C]//Instrumentation and Measurement Technology Conference, 2005. Imtc 2005. Proceedings of the Ieee, [S.l.]: Ieee, 2005: 150-155.</w:t>
            </w:r>
            <w:bookmarkEnd w:id="53"/>
          </w:p>
          <w:p w:rsidR="00433315" w:rsidRDefault="00433315" w:rsidP="00433315">
            <w:pPr>
              <w:spacing w:line="240" w:lineRule="auto"/>
              <w:ind w:firstLineChars="0" w:firstLine="0"/>
              <w:jc w:val="left"/>
              <w:rPr>
                <w:color w:val="000000"/>
                <w:sz w:val="21"/>
                <w:u w:color="000000"/>
              </w:rPr>
            </w:pPr>
            <w:bookmarkStart w:id="54" w:name="_CNKI72CA42C0663C2053217277E0A2242E0F"/>
            <w:r>
              <w:rPr>
                <w:color w:val="000000"/>
                <w:sz w:val="21"/>
                <w:u w:color="000000"/>
              </w:rPr>
              <w:t>[6] Black jr WC,Hodges D. Time Interleaved Converter Arrays[J]. Solid-state Circuits, Ieee Journal of, 1980, 15(6): 1022-1029.</w:t>
            </w:r>
            <w:bookmarkEnd w:id="54"/>
          </w:p>
          <w:p w:rsidR="00433315" w:rsidRDefault="00433315" w:rsidP="00433315">
            <w:pPr>
              <w:spacing w:line="240" w:lineRule="auto"/>
              <w:ind w:firstLineChars="0" w:firstLine="0"/>
              <w:jc w:val="left"/>
              <w:rPr>
                <w:color w:val="000000"/>
                <w:sz w:val="21"/>
                <w:u w:color="000000"/>
              </w:rPr>
            </w:pPr>
            <w:bookmarkStart w:id="55" w:name="_CNKIC2984644BE3C6662668482B53FF1C6A7"/>
            <w:r>
              <w:rPr>
                <w:color w:val="000000"/>
                <w:sz w:val="21"/>
                <w:u w:color="000000"/>
              </w:rPr>
              <w:t>[7] Saleem S,Vogel C. On Blind Identification of Gain and Timing Mismatches in Time-interleaved Analog-to-digital Converters[C]//33rd International Conference on Telecommunications and Signal Processing, Baden (austria), [S.l.]: Citeseer, 2010: 151-155.</w:t>
            </w:r>
            <w:bookmarkEnd w:id="55"/>
          </w:p>
          <w:p w:rsidR="00433315" w:rsidRDefault="00433315" w:rsidP="00433315">
            <w:pPr>
              <w:spacing w:line="240" w:lineRule="auto"/>
              <w:ind w:firstLineChars="0" w:firstLine="0"/>
              <w:jc w:val="left"/>
              <w:rPr>
                <w:color w:val="000000"/>
                <w:sz w:val="21"/>
                <w:u w:color="000000"/>
              </w:rPr>
            </w:pPr>
            <w:bookmarkStart w:id="56" w:name="_CNKIE33B0453813E5CEFB90AAECBC25B71FD"/>
            <w:r>
              <w:rPr>
                <w:color w:val="000000"/>
                <w:sz w:val="21"/>
                <w:u w:color="000000"/>
              </w:rPr>
              <w:t>[8] Tertinek S,Vogel C. Reconstruction of Nonuniformly Sampled Bandlimited Signals Using a Differentiator–multiplier Cascade[J]. Circuits and Systems I: Regular Papers, Ieee Transactions on, 2008, 55(8): 2273-2286.</w:t>
            </w:r>
            <w:bookmarkEnd w:id="56"/>
          </w:p>
          <w:p w:rsidR="00433315" w:rsidRDefault="00433315" w:rsidP="00433315">
            <w:pPr>
              <w:spacing w:line="240" w:lineRule="auto"/>
              <w:ind w:firstLineChars="0" w:firstLine="0"/>
              <w:jc w:val="left"/>
              <w:rPr>
                <w:color w:val="000000"/>
                <w:sz w:val="21"/>
                <w:u w:color="000000"/>
              </w:rPr>
            </w:pPr>
            <w:bookmarkStart w:id="57" w:name="_CNKI29174CE40B5CECB3D803DEDB35E2A4EA"/>
            <w:r>
              <w:rPr>
                <w:color w:val="000000"/>
                <w:sz w:val="21"/>
                <w:u w:color="000000"/>
              </w:rPr>
              <w:t>[9] Vogel C,Saleem S,Mendel S. Adaptive Blind Compensation of Gain and Timing Mismatches in M-channel Time-interleaved Adcs[C]//Electronics, Circuits and Systems, 2008. Icecs 2008. 15th Ieee International Conference on, [S.l.]: Ieee, 2008: 49-52.</w:t>
            </w:r>
            <w:bookmarkEnd w:id="57"/>
          </w:p>
          <w:p w:rsidR="00433315" w:rsidRDefault="00433315" w:rsidP="00433315">
            <w:pPr>
              <w:spacing w:line="240" w:lineRule="auto"/>
              <w:ind w:firstLineChars="0" w:firstLine="0"/>
              <w:jc w:val="left"/>
              <w:rPr>
                <w:color w:val="000000"/>
                <w:sz w:val="21"/>
                <w:u w:color="000000"/>
              </w:rPr>
            </w:pPr>
            <w:bookmarkStart w:id="58" w:name="_CNKI5A1BB1B5E3D18D85130026E1358322B2"/>
            <w:r>
              <w:rPr>
                <w:color w:val="000000"/>
                <w:sz w:val="21"/>
                <w:u w:color="000000"/>
              </w:rPr>
              <w:t>[10] Huang S,Levy BC. Blind Calibration of Timing Offsets for Four-channel Time-interleaved Adcs[J]. Circuits and Systems I: Regular Papers, Ieee Transactions on, 2007, 54(4): 863-876.</w:t>
            </w:r>
            <w:bookmarkEnd w:id="58"/>
          </w:p>
          <w:p w:rsidR="00433315" w:rsidRDefault="00433315" w:rsidP="00433315">
            <w:pPr>
              <w:spacing w:line="240" w:lineRule="auto"/>
              <w:ind w:firstLineChars="0" w:firstLine="0"/>
              <w:jc w:val="left"/>
              <w:rPr>
                <w:color w:val="000000"/>
                <w:sz w:val="21"/>
                <w:u w:color="000000"/>
              </w:rPr>
            </w:pPr>
            <w:bookmarkStart w:id="59" w:name="_CNKI8F973734A60E7647604F27D5B4D284F9"/>
            <w:r>
              <w:rPr>
                <w:color w:val="000000"/>
                <w:sz w:val="21"/>
                <w:u w:color="000000"/>
              </w:rPr>
              <w:t>[11] Tsai T,Hurst PJ,Lewis SH. Correction of Mismatches in a Time-interleaved Analog-to-digital Converter in an Adaptively Equalized Digital Communication Receiver[J]. Circuits and Systems I: Regular Papers, Ieee Transactions on, 2009, 56(2): 307-319.</w:t>
            </w:r>
            <w:bookmarkEnd w:id="59"/>
          </w:p>
          <w:p w:rsidR="00433315" w:rsidRDefault="00433315" w:rsidP="00433315">
            <w:pPr>
              <w:spacing w:line="240" w:lineRule="auto"/>
              <w:ind w:firstLineChars="0" w:firstLine="0"/>
              <w:jc w:val="left"/>
              <w:rPr>
                <w:color w:val="000000"/>
                <w:sz w:val="21"/>
                <w:u w:color="000000"/>
              </w:rPr>
            </w:pPr>
            <w:bookmarkStart w:id="60" w:name="_CNKI44D714D25F19BD1EC4BB793BBEBDD3D7"/>
            <w:r>
              <w:rPr>
                <w:color w:val="000000"/>
                <w:sz w:val="21"/>
                <w:u w:color="000000"/>
              </w:rPr>
              <w:t>[12] Seo M,Rodwell M. Generalized Blind Mismatch Correction for a Two-channel Time-interleaved Adc: Analytic Approach[C]//Circuits and Systems, 2007. Iscas 2007. Ieee International Symposium on, [S.l.]: Ieee, 2007: 109-112.</w:t>
            </w:r>
            <w:bookmarkEnd w:id="60"/>
          </w:p>
          <w:p w:rsidR="00433315" w:rsidRDefault="00433315" w:rsidP="00433315">
            <w:pPr>
              <w:spacing w:line="240" w:lineRule="auto"/>
              <w:ind w:firstLineChars="0" w:firstLine="0"/>
              <w:jc w:val="left"/>
              <w:rPr>
                <w:color w:val="000000"/>
                <w:sz w:val="21"/>
                <w:u w:color="000000"/>
              </w:rPr>
            </w:pPr>
            <w:bookmarkStart w:id="61" w:name="_CNKI42F540AC52B9D896B571BC42DCD38194"/>
            <w:r>
              <w:rPr>
                <w:color w:val="000000"/>
                <w:sz w:val="21"/>
                <w:u w:color="000000"/>
              </w:rPr>
              <w:t>[13] Kull L,Toifl T,Schmatz M, et al. 22.1 a 90gs/s 8b 667mw 64× Interleaved Sar Adc in 32nm Digital Soi Cmos[C]//Solid-state Circuits Conference Digest of Technical Papers (isscc), 2014 Ieee International, [S.l.]: Ieee, 2014: 378-379.</w:t>
            </w:r>
            <w:bookmarkEnd w:id="61"/>
          </w:p>
          <w:p w:rsidR="000E0F58" w:rsidRPr="00433315" w:rsidRDefault="000E0F58">
            <w:pPr>
              <w:ind w:firstLine="480"/>
            </w:pPr>
          </w:p>
          <w:p w:rsidR="000E0F58" w:rsidRDefault="000E0F58">
            <w:pPr>
              <w:ind w:firstLine="480"/>
            </w:pPr>
          </w:p>
          <w:p w:rsidR="00703787" w:rsidRDefault="00703787" w:rsidP="00547D9B">
            <w:pPr>
              <w:ind w:firstLine="480"/>
            </w:pPr>
          </w:p>
        </w:tc>
      </w:tr>
    </w:tbl>
    <w:p w:rsidR="00555365" w:rsidRDefault="00555365">
      <w:pPr>
        <w:ind w:firstLine="723"/>
        <w:rPr>
          <w:b/>
          <w:bCs/>
          <w:sz w:val="36"/>
        </w:rPr>
        <w:sectPr w:rsidR="00555365" w:rsidSect="00582AB2">
          <w:pgSz w:w="11906" w:h="16838" w:code="9"/>
          <w:pgMar w:top="1418" w:right="1191" w:bottom="1418" w:left="1474" w:header="851" w:footer="992" w:gutter="0"/>
          <w:cols w:space="425"/>
          <w:docGrid w:type="lines" w:linePitch="312"/>
        </w:sectPr>
      </w:pPr>
    </w:p>
    <w:p w:rsidR="00703787" w:rsidRDefault="00703787">
      <w:pPr>
        <w:ind w:firstLine="723"/>
        <w:rPr>
          <w:b/>
          <w:bCs/>
          <w:sz w:val="36"/>
        </w:rPr>
      </w:pPr>
      <w:r>
        <w:rPr>
          <w:rFonts w:hint="eastAsia"/>
          <w:b/>
          <w:bCs/>
          <w:sz w:val="36"/>
        </w:rPr>
        <w:lastRenderedPageBreak/>
        <w:t>三、学位论文研究计划及预期目标</w:t>
      </w:r>
    </w:p>
    <w:tbl>
      <w:tblPr>
        <w:tblW w:w="9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468"/>
      </w:tblGrid>
      <w:tr w:rsidR="00703787">
        <w:tc>
          <w:tcPr>
            <w:tcW w:w="9468" w:type="dxa"/>
          </w:tcPr>
          <w:p w:rsidR="00703787" w:rsidRDefault="00703787">
            <w:pPr>
              <w:ind w:firstLine="480"/>
              <w:rPr>
                <w:rFonts w:ascii="黑体" w:eastAsia="黑体" w:hAnsi="宋体"/>
              </w:rPr>
            </w:pPr>
            <w:r>
              <w:rPr>
                <w:rFonts w:ascii="黑体" w:eastAsia="黑体" w:hAnsi="宋体"/>
              </w:rPr>
              <w:t>1</w:t>
            </w:r>
            <w:r w:rsidR="005E2469">
              <w:rPr>
                <w:rFonts w:ascii="宋体" w:hAnsi="宋体" w:hint="eastAsia"/>
              </w:rPr>
              <w:t xml:space="preserve"> </w:t>
            </w:r>
            <w:r>
              <w:rPr>
                <w:rFonts w:ascii="黑体" w:eastAsia="黑体" w:hAnsi="宋体" w:hint="eastAsia"/>
              </w:rPr>
              <w:t>拟解决的关键问题和最终目标，以及拟采取的主要理论、技术路线和实施方案</w:t>
            </w:r>
          </w:p>
          <w:p w:rsidR="00703787" w:rsidRDefault="00703787">
            <w:pPr>
              <w:ind w:left="227" w:firstLine="482"/>
              <w:rPr>
                <w:b/>
                <w:bCs/>
              </w:rPr>
            </w:pPr>
          </w:p>
          <w:p w:rsidR="00D36853" w:rsidRPr="00D36853" w:rsidRDefault="00D36853" w:rsidP="00D36853">
            <w:pPr>
              <w:ind w:left="227" w:firstLine="482"/>
              <w:rPr>
                <w:b/>
                <w:bCs/>
              </w:rPr>
            </w:pPr>
            <w:r w:rsidRPr="00D36853">
              <w:rPr>
                <w:rFonts w:hint="eastAsia"/>
                <w:b/>
                <w:bCs/>
              </w:rPr>
              <w:t>关键问题</w:t>
            </w:r>
          </w:p>
          <w:p w:rsidR="002D0745" w:rsidRPr="002D0745" w:rsidRDefault="00976914" w:rsidP="00976914">
            <w:pPr>
              <w:numPr>
                <w:ilvl w:val="0"/>
                <w:numId w:val="14"/>
              </w:numPr>
              <w:ind w:leftChars="69" w:left="166" w:firstLineChars="0" w:firstLine="480"/>
              <w:rPr>
                <w:ins w:id="62" w:author="xun du" w:date="2014-12-16T16:44:00Z"/>
                <w:bCs/>
              </w:rPr>
            </w:pPr>
            <w:moveToRangeStart w:id="63" w:author="User" w:date="2014-12-16T16:14:00Z" w:name="move406509807"/>
            <w:moveTo w:id="64" w:author="User" w:date="2014-12-16T16:14:00Z">
              <w:r w:rsidRPr="00BC31D7">
                <w:rPr>
                  <w:rFonts w:hint="eastAsia"/>
                </w:rPr>
                <w:t>建立</w:t>
              </w:r>
              <w:r>
                <w:rPr>
                  <w:rFonts w:hint="eastAsia"/>
                </w:rPr>
                <w:t>超高速</w:t>
              </w:r>
            </w:moveTo>
          </w:p>
          <w:p w:rsidR="00976914" w:rsidRPr="00A023F1" w:rsidRDefault="00976914" w:rsidP="00976914">
            <w:pPr>
              <w:numPr>
                <w:ilvl w:val="0"/>
                <w:numId w:val="14"/>
              </w:numPr>
              <w:ind w:leftChars="69" w:left="166" w:firstLineChars="0" w:firstLine="480"/>
              <w:rPr>
                <w:bCs/>
              </w:rPr>
            </w:pPr>
            <w:bookmarkStart w:id="65" w:name="_GoBack"/>
            <w:bookmarkEnd w:id="65"/>
            <w:moveTo w:id="66" w:author="User" w:date="2014-12-16T16:14:00Z">
              <w:r w:rsidRPr="00BC31D7">
                <w:rPr>
                  <w:rFonts w:hint="eastAsia"/>
                </w:rPr>
                <w:t>ADC</w:t>
              </w:r>
              <w:r>
                <w:rPr>
                  <w:rFonts w:hint="eastAsia"/>
                </w:rPr>
                <w:t>系统</w:t>
              </w:r>
            </w:moveTo>
            <w:ins w:id="67" w:author="User" w:date="2014-12-16T16:16:00Z">
              <w:r>
                <w:rPr>
                  <w:rFonts w:hint="eastAsia"/>
                </w:rPr>
                <w:t>的误差（失配）</w:t>
              </w:r>
            </w:ins>
            <w:moveTo w:id="68" w:author="User" w:date="2014-12-16T16:14:00Z">
              <w:r w:rsidRPr="00BC31D7">
                <w:rPr>
                  <w:rFonts w:hint="eastAsia"/>
                </w:rPr>
                <w:t>仿真模型</w:t>
              </w:r>
            </w:moveTo>
            <w:ins w:id="69" w:author="User" w:date="2014-12-16T16:14:00Z">
              <w:r>
                <w:rPr>
                  <w:rFonts w:hint="eastAsia"/>
                </w:rPr>
                <w:t>；</w:t>
              </w:r>
            </w:ins>
          </w:p>
          <w:moveToRangeEnd w:id="63"/>
          <w:p w:rsidR="00D36853" w:rsidRDefault="00976914" w:rsidP="00A4758A">
            <w:pPr>
              <w:numPr>
                <w:ilvl w:val="0"/>
                <w:numId w:val="14"/>
              </w:numPr>
              <w:ind w:leftChars="69" w:left="166" w:firstLineChars="0" w:firstLine="480"/>
              <w:rPr>
                <w:bCs/>
              </w:rPr>
            </w:pPr>
            <w:ins w:id="70" w:author="User" w:date="2014-12-16T16:16:00Z">
              <w:r>
                <w:rPr>
                  <w:rFonts w:hint="eastAsia"/>
                </w:rPr>
                <w:t>超高速</w:t>
              </w:r>
            </w:ins>
            <w:r w:rsidR="00D36853" w:rsidRPr="00A023F1">
              <w:rPr>
                <w:rFonts w:hint="eastAsia"/>
                <w:bCs/>
              </w:rPr>
              <w:t>ADC</w:t>
            </w:r>
            <w:ins w:id="71" w:author="User" w:date="2014-12-16T16:16:00Z">
              <w:r>
                <w:rPr>
                  <w:rFonts w:hint="eastAsia"/>
                </w:rPr>
                <w:t>误差（失配）</w:t>
              </w:r>
            </w:ins>
            <w:del w:id="72" w:author="User" w:date="2014-12-16T16:17:00Z">
              <w:r w:rsidR="00D36853" w:rsidRPr="00A023F1" w:rsidDel="00976914">
                <w:rPr>
                  <w:rFonts w:hint="eastAsia"/>
                  <w:bCs/>
                </w:rPr>
                <w:delText>通道失配误差中时间相位误差</w:delText>
              </w:r>
            </w:del>
            <w:r w:rsidR="00D36853" w:rsidRPr="00A023F1">
              <w:rPr>
                <w:rFonts w:hint="eastAsia"/>
                <w:bCs/>
              </w:rPr>
              <w:t>的</w:t>
            </w:r>
            <w:ins w:id="73" w:author="User" w:date="2014-12-16T16:17:00Z">
              <w:r>
                <w:rPr>
                  <w:rFonts w:hint="eastAsia"/>
                  <w:bCs/>
                </w:rPr>
                <w:t>估计与校准算法</w:t>
              </w:r>
            </w:ins>
            <w:del w:id="74" w:author="User" w:date="2014-12-16T16:17:00Z">
              <w:r w:rsidR="00D36853" w:rsidRPr="00A023F1" w:rsidDel="00976914">
                <w:rPr>
                  <w:rFonts w:hint="eastAsia"/>
                  <w:bCs/>
                </w:rPr>
                <w:delText>修正</w:delText>
              </w:r>
            </w:del>
            <w:r w:rsidR="00D36853" w:rsidRPr="00A023F1">
              <w:rPr>
                <w:rFonts w:hint="eastAsia"/>
                <w:bCs/>
              </w:rPr>
              <w:t>；</w:t>
            </w:r>
          </w:p>
          <w:p w:rsidR="00D36853" w:rsidRPr="00A023F1" w:rsidDel="00976914" w:rsidRDefault="00D36853" w:rsidP="00A4758A">
            <w:pPr>
              <w:numPr>
                <w:ilvl w:val="0"/>
                <w:numId w:val="14"/>
              </w:numPr>
              <w:ind w:leftChars="69" w:left="166" w:firstLineChars="0" w:firstLine="480"/>
              <w:rPr>
                <w:bCs/>
              </w:rPr>
            </w:pPr>
            <w:moveFromRangeStart w:id="75" w:author="User" w:date="2014-12-16T16:14:00Z" w:name="move406509807"/>
            <w:moveFrom w:id="76" w:author="User" w:date="2014-12-16T16:14:00Z">
              <w:r w:rsidRPr="00BC31D7" w:rsidDel="00976914">
                <w:rPr>
                  <w:rFonts w:hint="eastAsia"/>
                </w:rPr>
                <w:t>建立</w:t>
              </w:r>
              <w:r w:rsidDel="00976914">
                <w:rPr>
                  <w:rFonts w:hint="eastAsia"/>
                </w:rPr>
                <w:t>超高速</w:t>
              </w:r>
              <w:r w:rsidRPr="00BC31D7" w:rsidDel="00976914">
                <w:rPr>
                  <w:rFonts w:hint="eastAsia"/>
                </w:rPr>
                <w:t>ADC</w:t>
              </w:r>
              <w:r w:rsidDel="00976914">
                <w:rPr>
                  <w:rFonts w:hint="eastAsia"/>
                </w:rPr>
                <w:t>系统</w:t>
              </w:r>
              <w:r w:rsidRPr="00BC31D7" w:rsidDel="00976914">
                <w:rPr>
                  <w:rFonts w:hint="eastAsia"/>
                </w:rPr>
                <w:t>仿真模型</w:t>
              </w:r>
            </w:moveFrom>
          </w:p>
          <w:moveFromRangeEnd w:id="75"/>
          <w:p w:rsidR="00D36853" w:rsidRPr="00A023F1" w:rsidRDefault="00D36853" w:rsidP="00A4758A">
            <w:pPr>
              <w:numPr>
                <w:ilvl w:val="0"/>
                <w:numId w:val="14"/>
              </w:numPr>
              <w:ind w:leftChars="69" w:left="166" w:firstLineChars="0" w:firstLine="480"/>
              <w:rPr>
                <w:bCs/>
              </w:rPr>
            </w:pPr>
            <w:del w:id="77" w:author="User" w:date="2014-12-16T16:17:00Z">
              <w:r w:rsidDel="00976914">
                <w:rPr>
                  <w:rFonts w:hint="eastAsia"/>
                  <w:bCs/>
                </w:rPr>
                <w:delText>找到</w:delText>
              </w:r>
              <w:r w:rsidRPr="00A023F1" w:rsidDel="00976914">
                <w:rPr>
                  <w:rFonts w:hint="eastAsia"/>
                  <w:bCs/>
                </w:rPr>
                <w:delText>一个在算法性能和实现难度之间有较好折衷的自适应数字校准</w:delText>
              </w:r>
            </w:del>
            <w:r w:rsidRPr="00A023F1">
              <w:rPr>
                <w:rFonts w:hint="eastAsia"/>
                <w:bCs/>
              </w:rPr>
              <w:t>算法</w:t>
            </w:r>
            <w:ins w:id="78" w:author="User" w:date="2014-12-16T16:17:00Z">
              <w:r w:rsidR="00976914">
                <w:rPr>
                  <w:rFonts w:hint="eastAsia"/>
                  <w:bCs/>
                </w:rPr>
                <w:t>优化</w:t>
              </w:r>
            </w:ins>
            <w:r w:rsidRPr="00A023F1">
              <w:rPr>
                <w:rFonts w:hint="eastAsia"/>
                <w:bCs/>
              </w:rPr>
              <w:t>；</w:t>
            </w:r>
          </w:p>
          <w:p w:rsidR="00D36853" w:rsidRPr="00A023F1" w:rsidRDefault="00D36853" w:rsidP="00A4758A">
            <w:pPr>
              <w:ind w:leftChars="-263" w:left="-631" w:firstLine="480"/>
              <w:rPr>
                <w:bCs/>
              </w:rPr>
            </w:pPr>
          </w:p>
          <w:p w:rsidR="00D36853" w:rsidRPr="00D36853" w:rsidRDefault="00D36853" w:rsidP="00D36853">
            <w:pPr>
              <w:ind w:left="227" w:firstLine="482"/>
              <w:rPr>
                <w:b/>
                <w:bCs/>
              </w:rPr>
            </w:pPr>
            <w:r w:rsidRPr="00D36853">
              <w:rPr>
                <w:rFonts w:hint="eastAsia"/>
                <w:b/>
                <w:bCs/>
              </w:rPr>
              <w:t>最终目标</w:t>
            </w:r>
          </w:p>
          <w:p w:rsidR="00D36853" w:rsidRPr="00A023F1" w:rsidRDefault="00D36853" w:rsidP="00D36853">
            <w:pPr>
              <w:ind w:left="227" w:firstLine="480"/>
              <w:rPr>
                <w:bCs/>
              </w:rPr>
            </w:pPr>
            <w:r>
              <w:rPr>
                <w:rFonts w:hint="eastAsia"/>
                <w:bCs/>
              </w:rPr>
              <w:t>研究超高速</w:t>
            </w:r>
            <w:r>
              <w:rPr>
                <w:rFonts w:hint="eastAsia"/>
                <w:bCs/>
              </w:rPr>
              <w:t>ADC</w:t>
            </w:r>
            <w:r>
              <w:rPr>
                <w:rFonts w:hint="eastAsia"/>
                <w:bCs/>
              </w:rPr>
              <w:t>中</w:t>
            </w:r>
            <w:ins w:id="79" w:author="User" w:date="2014-12-16T16:17:00Z">
              <w:r w:rsidR="00976914">
                <w:rPr>
                  <w:rFonts w:hint="eastAsia"/>
                </w:rPr>
                <w:t>误差（失配）的实时</w:t>
              </w:r>
            </w:ins>
            <w:ins w:id="80" w:author="User" w:date="2014-12-16T16:18:00Z">
              <w:r w:rsidR="00976914">
                <w:rPr>
                  <w:rFonts w:hint="eastAsia"/>
                </w:rPr>
                <w:t>、自适应</w:t>
              </w:r>
            </w:ins>
            <w:r w:rsidRPr="00A023F1">
              <w:rPr>
                <w:rFonts w:hint="eastAsia"/>
                <w:bCs/>
              </w:rPr>
              <w:t>数字</w:t>
            </w:r>
            <w:ins w:id="81" w:author="User" w:date="2014-12-16T16:18:00Z">
              <w:r w:rsidR="00976914">
                <w:rPr>
                  <w:rFonts w:hint="eastAsia"/>
                  <w:bCs/>
                </w:rPr>
                <w:t>后</w:t>
              </w:r>
            </w:ins>
            <w:r w:rsidRPr="00A023F1">
              <w:rPr>
                <w:rFonts w:hint="eastAsia"/>
                <w:bCs/>
              </w:rPr>
              <w:t>校准算法</w:t>
            </w:r>
            <w:ins w:id="82" w:author="User" w:date="2014-12-16T16:18:00Z">
              <w:r w:rsidR="00976914">
                <w:rPr>
                  <w:rFonts w:hint="eastAsia"/>
                  <w:bCs/>
                </w:rPr>
                <w:t>的实现。</w:t>
              </w:r>
            </w:ins>
            <w:del w:id="83" w:author="User" w:date="2014-12-16T16:18:00Z">
              <w:r w:rsidRPr="00A023F1" w:rsidDel="00976914">
                <w:rPr>
                  <w:rFonts w:hint="eastAsia"/>
                  <w:bCs/>
                </w:rPr>
                <w:delText>，使得通道失配误差得到实时校准；</w:delText>
              </w:r>
              <w:r w:rsidRPr="00A023F1" w:rsidDel="00976914">
                <w:rPr>
                  <w:rFonts w:hint="eastAsia"/>
                  <w:bCs/>
                </w:rPr>
                <w:delText xml:space="preserve"> </w:delText>
              </w:r>
            </w:del>
          </w:p>
          <w:p w:rsidR="00D36853" w:rsidRPr="00D36853" w:rsidRDefault="00D36853" w:rsidP="00D36853">
            <w:pPr>
              <w:ind w:firstLineChars="300" w:firstLine="723"/>
              <w:rPr>
                <w:b/>
                <w:bCs/>
              </w:rPr>
            </w:pPr>
            <w:r w:rsidRPr="00D36853">
              <w:rPr>
                <w:rFonts w:hint="eastAsia"/>
                <w:b/>
                <w:bCs/>
              </w:rPr>
              <w:t>主要理论</w:t>
            </w:r>
          </w:p>
          <w:p w:rsidR="00D36853" w:rsidRPr="00D36853" w:rsidRDefault="00D36853" w:rsidP="00D36853">
            <w:pPr>
              <w:pStyle w:val="a5"/>
              <w:numPr>
                <w:ilvl w:val="0"/>
                <w:numId w:val="20"/>
              </w:numPr>
              <w:ind w:firstLineChars="0"/>
              <w:rPr>
                <w:bCs/>
              </w:rPr>
            </w:pPr>
            <w:r w:rsidRPr="00D36853">
              <w:rPr>
                <w:rFonts w:hint="eastAsia"/>
                <w:bCs/>
              </w:rPr>
              <w:t>经典采样原理、采样技术和多速率信号处理；</w:t>
            </w:r>
          </w:p>
          <w:p w:rsidR="00D36853" w:rsidRPr="00D36853" w:rsidRDefault="00D36853" w:rsidP="00D36853">
            <w:pPr>
              <w:pStyle w:val="a5"/>
              <w:numPr>
                <w:ilvl w:val="0"/>
                <w:numId w:val="20"/>
              </w:numPr>
              <w:ind w:firstLineChars="0"/>
              <w:rPr>
                <w:bCs/>
              </w:rPr>
            </w:pPr>
            <w:r w:rsidRPr="00D36853">
              <w:rPr>
                <w:rFonts w:hint="eastAsia"/>
                <w:bCs/>
              </w:rPr>
              <w:t>周期非均匀采样原理；</w:t>
            </w:r>
          </w:p>
          <w:p w:rsidR="00D36853" w:rsidRPr="00D36853" w:rsidRDefault="00D36853" w:rsidP="00D36853">
            <w:pPr>
              <w:pStyle w:val="a5"/>
              <w:numPr>
                <w:ilvl w:val="0"/>
                <w:numId w:val="20"/>
              </w:numPr>
              <w:ind w:firstLineChars="0"/>
              <w:rPr>
                <w:bCs/>
              </w:rPr>
            </w:pPr>
            <w:r w:rsidRPr="00D36853">
              <w:rPr>
                <w:rFonts w:hint="eastAsia"/>
                <w:bCs/>
              </w:rPr>
              <w:t>自适应数字信号处理等。</w:t>
            </w:r>
          </w:p>
          <w:p w:rsidR="00D36853" w:rsidRPr="00A023F1" w:rsidRDefault="00D36853" w:rsidP="00D36853">
            <w:pPr>
              <w:ind w:firstLine="480"/>
              <w:rPr>
                <w:bCs/>
              </w:rPr>
            </w:pPr>
            <w:r w:rsidRPr="00A023F1">
              <w:rPr>
                <w:rFonts w:hint="eastAsia"/>
                <w:bCs/>
              </w:rPr>
              <w:t xml:space="preserve">  </w:t>
            </w:r>
          </w:p>
          <w:p w:rsidR="00D36853" w:rsidRPr="00D36853" w:rsidRDefault="00D36853" w:rsidP="00D36853">
            <w:pPr>
              <w:ind w:firstLine="480"/>
              <w:rPr>
                <w:b/>
                <w:bCs/>
              </w:rPr>
            </w:pPr>
            <w:r w:rsidRPr="00A023F1">
              <w:rPr>
                <w:rFonts w:hint="eastAsia"/>
                <w:bCs/>
              </w:rPr>
              <w:t xml:space="preserve">  </w:t>
            </w:r>
            <w:r w:rsidRPr="00D36853">
              <w:rPr>
                <w:rFonts w:hint="eastAsia"/>
                <w:b/>
                <w:bCs/>
              </w:rPr>
              <w:t>技术路线和实施方案</w:t>
            </w:r>
          </w:p>
          <w:p w:rsidR="00D36853" w:rsidRPr="00D36853" w:rsidRDefault="00D36853" w:rsidP="00A4758A">
            <w:pPr>
              <w:pStyle w:val="a5"/>
              <w:numPr>
                <w:ilvl w:val="2"/>
                <w:numId w:val="19"/>
              </w:numPr>
              <w:ind w:firstLineChars="0"/>
              <w:rPr>
                <w:bCs/>
              </w:rPr>
            </w:pPr>
            <w:r w:rsidRPr="00D36853">
              <w:rPr>
                <w:rFonts w:hint="eastAsia"/>
                <w:bCs/>
              </w:rPr>
              <w:t>在</w:t>
            </w:r>
            <w:r w:rsidRPr="00D36853">
              <w:rPr>
                <w:rFonts w:hint="eastAsia"/>
                <w:bCs/>
              </w:rPr>
              <w:t>Matlab</w:t>
            </w:r>
            <w:r w:rsidRPr="00D36853">
              <w:rPr>
                <w:rFonts w:hint="eastAsia"/>
                <w:bCs/>
              </w:rPr>
              <w:t>中建立超高速采样系统行为模型，并在</w:t>
            </w:r>
            <w:r w:rsidRPr="00D36853">
              <w:rPr>
                <w:rFonts w:hint="eastAsia"/>
                <w:bCs/>
              </w:rPr>
              <w:t>Matlab</w:t>
            </w:r>
            <w:r w:rsidRPr="00D36853">
              <w:rPr>
                <w:rFonts w:hint="eastAsia"/>
                <w:bCs/>
              </w:rPr>
              <w:t>中对通道失配误差自适应数字校准算法进行算法级仿真；</w:t>
            </w:r>
          </w:p>
          <w:p w:rsidR="00D36853" w:rsidRPr="00D36853" w:rsidRDefault="00D36853" w:rsidP="00A4758A">
            <w:pPr>
              <w:pStyle w:val="a5"/>
              <w:numPr>
                <w:ilvl w:val="2"/>
                <w:numId w:val="19"/>
              </w:numPr>
              <w:ind w:firstLineChars="0"/>
              <w:rPr>
                <w:bCs/>
              </w:rPr>
            </w:pPr>
            <w:r w:rsidRPr="00D36853">
              <w:rPr>
                <w:rFonts w:hint="eastAsia"/>
                <w:bCs/>
              </w:rPr>
              <w:t>找到一个在算法性能和实现难度之间有较好折衷的自适应数字校准算法；</w:t>
            </w:r>
          </w:p>
          <w:p w:rsidR="00703787" w:rsidRDefault="00703787">
            <w:pPr>
              <w:ind w:left="227" w:firstLine="482"/>
              <w:rPr>
                <w:b/>
                <w:bCs/>
              </w:rPr>
            </w:pPr>
          </w:p>
          <w:p w:rsidR="00703787" w:rsidRDefault="00703787" w:rsidP="00A4758A">
            <w:pPr>
              <w:ind w:left="227" w:firstLine="482"/>
              <w:rPr>
                <w:b/>
                <w:bCs/>
              </w:rPr>
            </w:pPr>
          </w:p>
        </w:tc>
      </w:tr>
      <w:tr w:rsidR="00703787">
        <w:trPr>
          <w:trHeight w:val="3190"/>
        </w:trPr>
        <w:tc>
          <w:tcPr>
            <w:tcW w:w="9468" w:type="dxa"/>
          </w:tcPr>
          <w:p w:rsidR="00703787" w:rsidRDefault="00703787">
            <w:pPr>
              <w:ind w:firstLine="480"/>
              <w:rPr>
                <w:rFonts w:ascii="黑体" w:eastAsia="黑体"/>
              </w:rPr>
            </w:pPr>
            <w:r>
              <w:rPr>
                <w:rFonts w:ascii="黑体" w:eastAsia="黑体"/>
              </w:rPr>
              <w:t>2</w:t>
            </w:r>
            <w:r w:rsidR="005E2469">
              <w:rPr>
                <w:rFonts w:ascii="宋体" w:hAnsi="宋体" w:hint="eastAsia"/>
              </w:rPr>
              <w:t xml:space="preserve"> </w:t>
            </w:r>
            <w:r>
              <w:rPr>
                <w:rFonts w:ascii="黑体" w:eastAsia="黑体" w:hint="eastAsia"/>
              </w:rPr>
              <w:t>实验条件落实情况，可能存在的问题及解决办法</w:t>
            </w:r>
          </w:p>
          <w:p w:rsidR="00703787" w:rsidRDefault="00703787">
            <w:pPr>
              <w:ind w:firstLine="480"/>
            </w:pPr>
          </w:p>
          <w:p w:rsidR="00703787" w:rsidRDefault="00117D7A">
            <w:pPr>
              <w:ind w:firstLine="480"/>
            </w:pPr>
            <w:r w:rsidRPr="00117D7A">
              <w:rPr>
                <w:rFonts w:hint="eastAsia"/>
              </w:rPr>
              <w:t>本论文的工作将在电子科技大学</w:t>
            </w:r>
            <w:r w:rsidRPr="00117D7A">
              <w:rPr>
                <w:rFonts w:hint="eastAsia"/>
              </w:rPr>
              <w:t>Freescale</w:t>
            </w:r>
            <w:r w:rsidRPr="00117D7A">
              <w:rPr>
                <w:rFonts w:hint="eastAsia"/>
              </w:rPr>
              <w:t>无线通信与嵌入式系统联合实验室进行。实验室现有的设计仿真软件和硬件设备保证了本论文的顺利进行。</w:t>
            </w:r>
          </w:p>
          <w:p w:rsidR="00703787" w:rsidRDefault="00703787">
            <w:pPr>
              <w:ind w:firstLine="480"/>
            </w:pPr>
          </w:p>
          <w:p w:rsidR="00703787" w:rsidRDefault="00703787">
            <w:pPr>
              <w:ind w:firstLine="480"/>
            </w:pPr>
          </w:p>
          <w:p w:rsidR="00703787" w:rsidRDefault="00703787">
            <w:pPr>
              <w:ind w:firstLine="482"/>
              <w:rPr>
                <w:b/>
                <w:bCs/>
              </w:rPr>
            </w:pPr>
          </w:p>
        </w:tc>
      </w:tr>
    </w:tbl>
    <w:p w:rsidR="001461BD" w:rsidRDefault="001461BD">
      <w:pPr>
        <w:ind w:firstLine="480"/>
        <w:jc w:val="center"/>
        <w:sectPr w:rsidR="001461BD" w:rsidSect="00582AB2">
          <w:pgSz w:w="11906" w:h="16838" w:code="9"/>
          <w:pgMar w:top="1418" w:right="1191" w:bottom="1418" w:left="1474" w:header="851" w:footer="992" w:gutter="0"/>
          <w:cols w:space="425"/>
          <w:docGrid w:type="lines" w:linePitch="312"/>
        </w:sectPr>
      </w:pPr>
    </w:p>
    <w:p w:rsidR="00703787" w:rsidRDefault="00703787">
      <w:pPr>
        <w:ind w:firstLine="480"/>
        <w:jc w:val="center"/>
      </w:pPr>
    </w:p>
    <w:tbl>
      <w:tblPr>
        <w:tblW w:w="9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36"/>
        <w:gridCol w:w="2451"/>
        <w:gridCol w:w="6081"/>
      </w:tblGrid>
      <w:tr w:rsidR="00703787">
        <w:tc>
          <w:tcPr>
            <w:tcW w:w="9468" w:type="dxa"/>
            <w:gridSpan w:val="3"/>
            <w:tcBorders>
              <w:bottom w:val="single" w:sz="4" w:space="0" w:color="auto"/>
            </w:tcBorders>
          </w:tcPr>
          <w:p w:rsidR="00703787" w:rsidRDefault="00703787">
            <w:pPr>
              <w:spacing w:line="480" w:lineRule="auto"/>
              <w:ind w:firstLine="480"/>
              <w:rPr>
                <w:rFonts w:ascii="宋体" w:hAnsi="宋体"/>
              </w:rPr>
            </w:pPr>
            <w:r>
              <w:t xml:space="preserve"> </w:t>
            </w:r>
            <w:r>
              <w:rPr>
                <w:rFonts w:ascii="黑体" w:eastAsia="黑体"/>
              </w:rPr>
              <w:t>3</w:t>
            </w:r>
            <w:r w:rsidR="005E2469">
              <w:rPr>
                <w:rFonts w:ascii="宋体" w:hAnsi="宋体" w:hint="eastAsia"/>
              </w:rPr>
              <w:t xml:space="preserve"> </w:t>
            </w:r>
            <w:r>
              <w:rPr>
                <w:rFonts w:ascii="黑体" w:eastAsia="黑体" w:hAnsi="宋体"/>
              </w:rPr>
              <w:t>年度研究计划及预期研究成果</w:t>
            </w:r>
          </w:p>
        </w:tc>
      </w:tr>
      <w:tr w:rsidR="00703787" w:rsidTr="001461BD">
        <w:trPr>
          <w:cantSplit/>
        </w:trPr>
        <w:tc>
          <w:tcPr>
            <w:tcW w:w="936" w:type="dxa"/>
            <w:vMerge w:val="restart"/>
            <w:tcBorders>
              <w:top w:val="single" w:sz="4" w:space="0" w:color="auto"/>
              <w:bottom w:val="single" w:sz="4" w:space="0" w:color="auto"/>
            </w:tcBorders>
          </w:tcPr>
          <w:p w:rsidR="00703787" w:rsidRDefault="00703787">
            <w:pPr>
              <w:spacing w:line="480" w:lineRule="auto"/>
              <w:ind w:firstLine="482"/>
              <w:jc w:val="center"/>
              <w:rPr>
                <w:b/>
                <w:bCs/>
              </w:rPr>
            </w:pPr>
          </w:p>
          <w:p w:rsidR="00703787" w:rsidRDefault="00703787">
            <w:pPr>
              <w:spacing w:line="480" w:lineRule="auto"/>
              <w:ind w:firstLine="480"/>
              <w:jc w:val="center"/>
            </w:pPr>
            <w:r>
              <w:rPr>
                <w:rFonts w:hint="eastAsia"/>
              </w:rPr>
              <w:t>年</w:t>
            </w:r>
          </w:p>
          <w:p w:rsidR="00703787" w:rsidRDefault="00703787">
            <w:pPr>
              <w:spacing w:line="480" w:lineRule="auto"/>
              <w:ind w:firstLine="480"/>
              <w:jc w:val="center"/>
            </w:pPr>
            <w:r>
              <w:rPr>
                <w:rFonts w:hint="eastAsia"/>
              </w:rPr>
              <w:t>度</w:t>
            </w:r>
          </w:p>
          <w:p w:rsidR="00703787" w:rsidRDefault="00703787">
            <w:pPr>
              <w:spacing w:line="480" w:lineRule="auto"/>
              <w:ind w:firstLine="480"/>
              <w:jc w:val="center"/>
            </w:pPr>
            <w:r>
              <w:rPr>
                <w:rFonts w:hint="eastAsia"/>
              </w:rPr>
              <w:t>计</w:t>
            </w:r>
          </w:p>
          <w:p w:rsidR="00703787" w:rsidRDefault="00703787">
            <w:pPr>
              <w:spacing w:line="480" w:lineRule="auto"/>
              <w:ind w:firstLine="480"/>
              <w:jc w:val="center"/>
              <w:rPr>
                <w:b/>
                <w:bCs/>
              </w:rPr>
            </w:pPr>
            <w:r>
              <w:rPr>
                <w:rFonts w:hint="eastAsia"/>
              </w:rPr>
              <w:t>划</w:t>
            </w:r>
          </w:p>
        </w:tc>
        <w:tc>
          <w:tcPr>
            <w:tcW w:w="2451" w:type="dxa"/>
            <w:tcBorders>
              <w:top w:val="single" w:sz="4" w:space="0" w:color="auto"/>
              <w:bottom w:val="single" w:sz="4" w:space="0" w:color="auto"/>
            </w:tcBorders>
          </w:tcPr>
          <w:p w:rsidR="00703787" w:rsidRDefault="00703787">
            <w:pPr>
              <w:spacing w:line="480" w:lineRule="auto"/>
              <w:ind w:firstLine="480"/>
              <w:jc w:val="center"/>
            </w:pPr>
            <w:r>
              <w:rPr>
                <w:rFonts w:hint="eastAsia"/>
              </w:rPr>
              <w:t>起始时间</w:t>
            </w:r>
          </w:p>
        </w:tc>
        <w:tc>
          <w:tcPr>
            <w:tcW w:w="6081" w:type="dxa"/>
            <w:tcBorders>
              <w:top w:val="single" w:sz="4" w:space="0" w:color="auto"/>
              <w:bottom w:val="single" w:sz="4" w:space="0" w:color="auto"/>
            </w:tcBorders>
          </w:tcPr>
          <w:p w:rsidR="00703787" w:rsidRDefault="00703787">
            <w:pPr>
              <w:spacing w:line="480" w:lineRule="auto"/>
              <w:ind w:firstLine="480"/>
              <w:jc w:val="center"/>
            </w:pPr>
            <w:r>
              <w:rPr>
                <w:rFonts w:hint="eastAsia"/>
              </w:rPr>
              <w:t>完</w:t>
            </w:r>
            <w:r>
              <w:t xml:space="preserve">  </w:t>
            </w:r>
            <w:r>
              <w:rPr>
                <w:rFonts w:hint="eastAsia"/>
              </w:rPr>
              <w:t>成</w:t>
            </w:r>
            <w:r>
              <w:t xml:space="preserve">  </w:t>
            </w:r>
            <w:r>
              <w:rPr>
                <w:rFonts w:hint="eastAsia"/>
              </w:rPr>
              <w:t>内</w:t>
            </w:r>
            <w:r>
              <w:t xml:space="preserve">  </w:t>
            </w:r>
            <w:r>
              <w:rPr>
                <w:rFonts w:hint="eastAsia"/>
              </w:rPr>
              <w:t>容</w:t>
            </w:r>
          </w:p>
        </w:tc>
      </w:tr>
      <w:tr w:rsidR="00117D7A" w:rsidTr="001461BD">
        <w:trPr>
          <w:cantSplit/>
        </w:trPr>
        <w:tc>
          <w:tcPr>
            <w:tcW w:w="0" w:type="auto"/>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2451"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2014</w:t>
            </w:r>
            <w:r>
              <w:rPr>
                <w:rFonts w:hint="eastAsia"/>
                <w:b/>
                <w:bCs/>
              </w:rPr>
              <w:t>年</w:t>
            </w:r>
            <w:r>
              <w:rPr>
                <w:rFonts w:hint="eastAsia"/>
                <w:b/>
                <w:bCs/>
              </w:rPr>
              <w:t>12</w:t>
            </w:r>
            <w:r>
              <w:rPr>
                <w:rFonts w:hint="eastAsia"/>
                <w:b/>
                <w:bCs/>
              </w:rPr>
              <w:t>月</w:t>
            </w:r>
          </w:p>
        </w:tc>
        <w:tc>
          <w:tcPr>
            <w:tcW w:w="6081" w:type="dxa"/>
            <w:tcBorders>
              <w:top w:val="single" w:sz="4" w:space="0" w:color="auto"/>
              <w:bottom w:val="single" w:sz="4" w:space="0" w:color="auto"/>
            </w:tcBorders>
          </w:tcPr>
          <w:p w:rsidR="00117D7A" w:rsidRPr="00A023F1" w:rsidRDefault="00117D7A" w:rsidP="00117D7A">
            <w:pPr>
              <w:spacing w:line="480" w:lineRule="auto"/>
              <w:ind w:firstLine="482"/>
              <w:jc w:val="center"/>
              <w:rPr>
                <w:b/>
                <w:bCs/>
              </w:rPr>
            </w:pPr>
            <w:r>
              <w:rPr>
                <w:rFonts w:hint="eastAsia"/>
                <w:b/>
                <w:bCs/>
              </w:rPr>
              <w:t>查询</w:t>
            </w:r>
            <w:r>
              <w:rPr>
                <w:b/>
                <w:bCs/>
              </w:rPr>
              <w:t>并阅读</w:t>
            </w:r>
            <w:r w:rsidRPr="00A023F1">
              <w:rPr>
                <w:rFonts w:hint="eastAsia"/>
                <w:b/>
                <w:bCs/>
              </w:rPr>
              <w:t>大量</w:t>
            </w:r>
            <w:r>
              <w:rPr>
                <w:rFonts w:hint="eastAsia"/>
                <w:b/>
                <w:bCs/>
              </w:rPr>
              <w:t>高速</w:t>
            </w:r>
            <w:r>
              <w:rPr>
                <w:b/>
                <w:bCs/>
              </w:rPr>
              <w:t>A</w:t>
            </w:r>
            <w:r w:rsidRPr="00A023F1">
              <w:rPr>
                <w:rFonts w:hint="eastAsia"/>
                <w:b/>
                <w:bCs/>
              </w:rPr>
              <w:t>DC</w:t>
            </w:r>
            <w:r w:rsidRPr="00A023F1">
              <w:rPr>
                <w:rFonts w:hint="eastAsia"/>
                <w:b/>
                <w:bCs/>
              </w:rPr>
              <w:t>相关论文</w:t>
            </w:r>
            <w:r>
              <w:rPr>
                <w:rFonts w:hint="eastAsia"/>
                <w:b/>
                <w:bCs/>
              </w:rPr>
              <w:t>，</w:t>
            </w:r>
            <w:r>
              <w:rPr>
                <w:b/>
                <w:bCs/>
              </w:rPr>
              <w:t>理解相关的理论基础</w:t>
            </w:r>
            <w:r>
              <w:rPr>
                <w:rFonts w:hint="eastAsia"/>
                <w:b/>
                <w:bCs/>
              </w:rPr>
              <w:t>，</w:t>
            </w:r>
            <w:r>
              <w:rPr>
                <w:b/>
                <w:bCs/>
              </w:rPr>
              <w:t>为后期研究打下基础</w:t>
            </w:r>
          </w:p>
        </w:tc>
      </w:tr>
      <w:tr w:rsidR="00117D7A" w:rsidTr="001461BD">
        <w:trPr>
          <w:cantSplit/>
        </w:trPr>
        <w:tc>
          <w:tcPr>
            <w:tcW w:w="0" w:type="auto"/>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2451"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2015</w:t>
            </w:r>
            <w:r>
              <w:rPr>
                <w:rFonts w:hint="eastAsia"/>
                <w:b/>
                <w:bCs/>
              </w:rPr>
              <w:t>年</w:t>
            </w:r>
            <w:r>
              <w:rPr>
                <w:rFonts w:hint="eastAsia"/>
                <w:b/>
                <w:bCs/>
              </w:rPr>
              <w:t>3</w:t>
            </w:r>
            <w:r>
              <w:rPr>
                <w:rFonts w:hint="eastAsia"/>
                <w:b/>
                <w:bCs/>
              </w:rPr>
              <w:t>月</w:t>
            </w:r>
          </w:p>
        </w:tc>
        <w:tc>
          <w:tcPr>
            <w:tcW w:w="6081" w:type="dxa"/>
            <w:tcBorders>
              <w:top w:val="single" w:sz="4" w:space="0" w:color="auto"/>
              <w:bottom w:val="single" w:sz="4" w:space="0" w:color="auto"/>
            </w:tcBorders>
          </w:tcPr>
          <w:p w:rsidR="00117D7A" w:rsidRDefault="00117D7A" w:rsidP="00117D7A">
            <w:pPr>
              <w:spacing w:line="480" w:lineRule="auto"/>
              <w:ind w:firstLine="482"/>
              <w:jc w:val="center"/>
              <w:rPr>
                <w:b/>
                <w:bCs/>
              </w:rPr>
            </w:pPr>
            <w:r w:rsidRPr="00A023F1">
              <w:rPr>
                <w:rFonts w:hint="eastAsia"/>
                <w:b/>
                <w:bCs/>
              </w:rPr>
              <w:t>研究通道失配误差数字后自适应数字校准算法</w:t>
            </w:r>
          </w:p>
        </w:tc>
      </w:tr>
      <w:tr w:rsidR="00117D7A" w:rsidTr="001461BD">
        <w:trPr>
          <w:cantSplit/>
        </w:trPr>
        <w:tc>
          <w:tcPr>
            <w:tcW w:w="0" w:type="auto"/>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2451"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2015</w:t>
            </w:r>
            <w:r>
              <w:rPr>
                <w:rFonts w:hint="eastAsia"/>
                <w:b/>
                <w:bCs/>
              </w:rPr>
              <w:t>年</w:t>
            </w:r>
            <w:r>
              <w:rPr>
                <w:rFonts w:hint="eastAsia"/>
                <w:b/>
                <w:bCs/>
              </w:rPr>
              <w:t>4</w:t>
            </w:r>
            <w:r>
              <w:rPr>
                <w:rFonts w:hint="eastAsia"/>
                <w:b/>
                <w:bCs/>
              </w:rPr>
              <w:t>月</w:t>
            </w:r>
          </w:p>
        </w:tc>
        <w:tc>
          <w:tcPr>
            <w:tcW w:w="6081" w:type="dxa"/>
            <w:tcBorders>
              <w:top w:val="single" w:sz="4" w:space="0" w:color="auto"/>
              <w:bottom w:val="single" w:sz="4" w:space="0" w:color="auto"/>
            </w:tcBorders>
          </w:tcPr>
          <w:p w:rsidR="00117D7A" w:rsidRDefault="00117D7A" w:rsidP="00117D7A">
            <w:pPr>
              <w:spacing w:line="480" w:lineRule="auto"/>
              <w:ind w:firstLine="482"/>
              <w:jc w:val="center"/>
              <w:rPr>
                <w:b/>
                <w:bCs/>
              </w:rPr>
            </w:pPr>
            <w:r w:rsidRPr="00A023F1">
              <w:rPr>
                <w:rFonts w:hint="eastAsia"/>
                <w:b/>
                <w:bCs/>
              </w:rPr>
              <w:t>建立</w:t>
            </w:r>
            <w:r>
              <w:rPr>
                <w:rFonts w:hint="eastAsia"/>
                <w:b/>
                <w:bCs/>
              </w:rPr>
              <w:t>高速</w:t>
            </w:r>
            <w:r>
              <w:rPr>
                <w:rFonts w:hint="eastAsia"/>
                <w:b/>
                <w:bCs/>
              </w:rPr>
              <w:t>ADC</w:t>
            </w:r>
            <w:r w:rsidRPr="00A023F1">
              <w:rPr>
                <w:rFonts w:hint="eastAsia"/>
                <w:b/>
                <w:bCs/>
              </w:rPr>
              <w:t>通道失配模型</w:t>
            </w:r>
          </w:p>
        </w:tc>
      </w:tr>
      <w:tr w:rsidR="00117D7A" w:rsidTr="001461BD">
        <w:trPr>
          <w:cantSplit/>
        </w:trPr>
        <w:tc>
          <w:tcPr>
            <w:tcW w:w="0" w:type="auto"/>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2451"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2015</w:t>
            </w:r>
            <w:r>
              <w:rPr>
                <w:rFonts w:hint="eastAsia"/>
                <w:b/>
                <w:bCs/>
              </w:rPr>
              <w:t>年</w:t>
            </w:r>
            <w:r>
              <w:rPr>
                <w:rFonts w:hint="eastAsia"/>
                <w:b/>
                <w:bCs/>
              </w:rPr>
              <w:t>5</w:t>
            </w:r>
            <w:r>
              <w:rPr>
                <w:rFonts w:hint="eastAsia"/>
                <w:b/>
                <w:bCs/>
              </w:rPr>
              <w:t>月</w:t>
            </w:r>
          </w:p>
        </w:tc>
        <w:tc>
          <w:tcPr>
            <w:tcW w:w="6081" w:type="dxa"/>
            <w:tcBorders>
              <w:top w:val="single" w:sz="4" w:space="0" w:color="auto"/>
              <w:bottom w:val="single" w:sz="4" w:space="0" w:color="auto"/>
            </w:tcBorders>
          </w:tcPr>
          <w:p w:rsidR="00117D7A" w:rsidRDefault="00117D7A" w:rsidP="00117D7A">
            <w:pPr>
              <w:spacing w:line="480" w:lineRule="auto"/>
              <w:ind w:firstLine="482"/>
              <w:jc w:val="center"/>
              <w:rPr>
                <w:b/>
                <w:bCs/>
              </w:rPr>
            </w:pPr>
            <w:r w:rsidRPr="00A023F1">
              <w:rPr>
                <w:rFonts w:hint="eastAsia"/>
                <w:b/>
                <w:bCs/>
              </w:rPr>
              <w:t>建立</w:t>
            </w:r>
            <w:r>
              <w:rPr>
                <w:rFonts w:hint="eastAsia"/>
                <w:b/>
                <w:bCs/>
              </w:rPr>
              <w:t>高速</w:t>
            </w:r>
            <w:r w:rsidRPr="00A023F1">
              <w:rPr>
                <w:rFonts w:hint="eastAsia"/>
                <w:b/>
                <w:bCs/>
              </w:rPr>
              <w:t>ADC</w:t>
            </w:r>
            <w:r w:rsidRPr="00A023F1">
              <w:rPr>
                <w:rFonts w:hint="eastAsia"/>
                <w:b/>
                <w:bCs/>
              </w:rPr>
              <w:t>通道失配模型</w:t>
            </w:r>
            <w:r>
              <w:rPr>
                <w:rFonts w:hint="eastAsia"/>
                <w:b/>
                <w:bCs/>
              </w:rPr>
              <w:t>，</w:t>
            </w:r>
            <w:r>
              <w:rPr>
                <w:b/>
                <w:bCs/>
              </w:rPr>
              <w:t>设计仿真和测试方案</w:t>
            </w:r>
          </w:p>
        </w:tc>
      </w:tr>
      <w:tr w:rsidR="00117D7A" w:rsidTr="001461BD">
        <w:trPr>
          <w:cantSplit/>
        </w:trPr>
        <w:tc>
          <w:tcPr>
            <w:tcW w:w="0" w:type="auto"/>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2451"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2015</w:t>
            </w:r>
            <w:r>
              <w:rPr>
                <w:rFonts w:hint="eastAsia"/>
                <w:b/>
                <w:bCs/>
              </w:rPr>
              <w:t>年</w:t>
            </w:r>
            <w:r>
              <w:rPr>
                <w:rFonts w:hint="eastAsia"/>
                <w:b/>
                <w:bCs/>
              </w:rPr>
              <w:t>6</w:t>
            </w:r>
            <w:r>
              <w:rPr>
                <w:rFonts w:hint="eastAsia"/>
                <w:b/>
                <w:bCs/>
              </w:rPr>
              <w:t>月</w:t>
            </w:r>
          </w:p>
        </w:tc>
        <w:tc>
          <w:tcPr>
            <w:tcW w:w="6081" w:type="dxa"/>
            <w:tcBorders>
              <w:top w:val="single" w:sz="4" w:space="0" w:color="auto"/>
              <w:bottom w:val="single" w:sz="4" w:space="0" w:color="auto"/>
            </w:tcBorders>
          </w:tcPr>
          <w:p w:rsidR="00117D7A" w:rsidRDefault="00117D7A" w:rsidP="0044239A">
            <w:pPr>
              <w:spacing w:line="480" w:lineRule="auto"/>
              <w:ind w:firstLine="482"/>
              <w:jc w:val="center"/>
              <w:rPr>
                <w:b/>
                <w:bCs/>
              </w:rPr>
            </w:pPr>
            <w:r>
              <w:rPr>
                <w:rFonts w:hint="eastAsia"/>
                <w:b/>
                <w:bCs/>
              </w:rPr>
              <w:t>仿真</w:t>
            </w:r>
            <w:r>
              <w:rPr>
                <w:b/>
                <w:bCs/>
              </w:rPr>
              <w:t>和验证</w:t>
            </w:r>
            <w:r w:rsidR="0044239A">
              <w:rPr>
                <w:rFonts w:hint="eastAsia"/>
                <w:b/>
                <w:bCs/>
              </w:rPr>
              <w:t>校准算法，</w:t>
            </w:r>
            <w:r w:rsidR="0044239A">
              <w:rPr>
                <w:b/>
                <w:bCs/>
              </w:rPr>
              <w:t>撰写论文</w:t>
            </w:r>
          </w:p>
        </w:tc>
      </w:tr>
      <w:tr w:rsidR="00117D7A" w:rsidTr="00117D7A">
        <w:trPr>
          <w:cantSplit/>
        </w:trPr>
        <w:tc>
          <w:tcPr>
            <w:tcW w:w="936" w:type="dxa"/>
            <w:tcBorders>
              <w:top w:val="single" w:sz="4" w:space="0" w:color="auto"/>
            </w:tcBorders>
          </w:tcPr>
          <w:p w:rsidR="00117D7A" w:rsidRDefault="00117D7A" w:rsidP="00117D7A">
            <w:pPr>
              <w:spacing w:line="480" w:lineRule="auto"/>
              <w:ind w:firstLine="480"/>
              <w:jc w:val="center"/>
            </w:pPr>
          </w:p>
          <w:p w:rsidR="00117D7A" w:rsidRDefault="00117D7A" w:rsidP="00117D7A">
            <w:pPr>
              <w:spacing w:line="480" w:lineRule="auto"/>
              <w:ind w:firstLine="480"/>
              <w:jc w:val="center"/>
            </w:pPr>
          </w:p>
          <w:p w:rsidR="00117D7A" w:rsidRDefault="00117D7A" w:rsidP="00117D7A">
            <w:pPr>
              <w:spacing w:line="480" w:lineRule="auto"/>
              <w:ind w:firstLine="480"/>
              <w:jc w:val="center"/>
            </w:pPr>
          </w:p>
          <w:p w:rsidR="00117D7A" w:rsidRDefault="00117D7A" w:rsidP="00117D7A">
            <w:pPr>
              <w:spacing w:line="480" w:lineRule="auto"/>
              <w:ind w:firstLine="480"/>
              <w:jc w:val="center"/>
            </w:pPr>
            <w:r>
              <w:rPr>
                <w:rFonts w:hint="eastAsia"/>
              </w:rPr>
              <w:t>学位</w:t>
            </w:r>
          </w:p>
          <w:p w:rsidR="00117D7A" w:rsidRDefault="00117D7A" w:rsidP="00117D7A">
            <w:pPr>
              <w:spacing w:line="480" w:lineRule="auto"/>
              <w:ind w:firstLine="480"/>
              <w:jc w:val="center"/>
            </w:pPr>
            <w:r>
              <w:rPr>
                <w:rFonts w:hint="eastAsia"/>
              </w:rPr>
              <w:t>论文</w:t>
            </w:r>
          </w:p>
          <w:p w:rsidR="00117D7A" w:rsidRDefault="00117D7A" w:rsidP="00117D7A">
            <w:pPr>
              <w:spacing w:line="480" w:lineRule="auto"/>
              <w:ind w:firstLine="480"/>
              <w:jc w:val="center"/>
            </w:pPr>
            <w:r>
              <w:rPr>
                <w:rFonts w:hint="eastAsia"/>
              </w:rPr>
              <w:t>特色</w:t>
            </w:r>
          </w:p>
          <w:p w:rsidR="00117D7A" w:rsidRDefault="00117D7A" w:rsidP="00117D7A">
            <w:pPr>
              <w:spacing w:line="480" w:lineRule="auto"/>
              <w:ind w:firstLine="480"/>
              <w:jc w:val="center"/>
            </w:pPr>
            <w:r>
              <w:rPr>
                <w:rFonts w:hint="eastAsia"/>
              </w:rPr>
              <w:t>或</w:t>
            </w:r>
          </w:p>
          <w:p w:rsidR="00117D7A" w:rsidRDefault="00117D7A" w:rsidP="00117D7A">
            <w:pPr>
              <w:spacing w:line="480" w:lineRule="auto"/>
              <w:ind w:firstLine="480"/>
              <w:jc w:val="center"/>
            </w:pPr>
            <w:r>
              <w:rPr>
                <w:rFonts w:hint="eastAsia"/>
              </w:rPr>
              <w:t>创新</w:t>
            </w:r>
          </w:p>
        </w:tc>
        <w:tc>
          <w:tcPr>
            <w:tcW w:w="8532" w:type="dxa"/>
            <w:gridSpan w:val="2"/>
            <w:tcBorders>
              <w:top w:val="single" w:sz="4" w:space="0" w:color="auto"/>
            </w:tcBorders>
          </w:tcPr>
          <w:p w:rsidR="00117D7A" w:rsidRDefault="00117D7A" w:rsidP="009B7597">
            <w:pPr>
              <w:ind w:left="840" w:firstLineChars="0" w:firstLine="0"/>
            </w:pPr>
          </w:p>
          <w:p w:rsidR="00976914" w:rsidRDefault="00976914" w:rsidP="001461BD">
            <w:pPr>
              <w:pStyle w:val="a5"/>
              <w:numPr>
                <w:ilvl w:val="0"/>
                <w:numId w:val="23"/>
              </w:numPr>
              <w:ind w:firstLineChars="0"/>
              <w:rPr>
                <w:ins w:id="84" w:author="User" w:date="2014-12-16T16:19:00Z"/>
              </w:rPr>
            </w:pPr>
            <w:ins w:id="85" w:author="User" w:date="2014-12-16T16:18:00Z">
              <w:r w:rsidRPr="00892403">
                <w:rPr>
                  <w:rFonts w:hint="eastAsia"/>
                </w:rPr>
                <w:t>建立</w:t>
              </w:r>
            </w:ins>
            <w:ins w:id="86" w:author="User" w:date="2014-12-16T16:19:00Z">
              <w:r>
                <w:rPr>
                  <w:rFonts w:hint="eastAsia"/>
                </w:rPr>
                <w:t>超</w:t>
              </w:r>
            </w:ins>
            <w:ins w:id="87" w:author="User" w:date="2014-12-16T16:18:00Z">
              <w:r>
                <w:rPr>
                  <w:rFonts w:hint="eastAsia"/>
                </w:rPr>
                <w:t>高速</w:t>
              </w:r>
              <w:r w:rsidRPr="00892403">
                <w:rPr>
                  <w:rFonts w:hint="eastAsia"/>
                </w:rPr>
                <w:t>ADC</w:t>
              </w:r>
            </w:ins>
            <w:ins w:id="88" w:author="User" w:date="2014-12-16T16:19:00Z">
              <w:r w:rsidRPr="00A023F1">
                <w:rPr>
                  <w:rFonts w:hint="eastAsia"/>
                </w:rPr>
                <w:t>系统</w:t>
              </w:r>
            </w:ins>
            <w:ins w:id="89" w:author="User" w:date="2014-12-16T16:18:00Z">
              <w:r w:rsidRPr="00892403">
                <w:rPr>
                  <w:rFonts w:hint="eastAsia"/>
                </w:rPr>
                <w:t>的等效误差</w:t>
              </w:r>
            </w:ins>
            <w:ins w:id="90" w:author="User" w:date="2014-12-16T16:19:00Z">
              <w:r>
                <w:rPr>
                  <w:rFonts w:hint="eastAsia"/>
                </w:rPr>
                <w:t>（失配）</w:t>
              </w:r>
            </w:ins>
            <w:ins w:id="91" w:author="User" w:date="2014-12-16T16:18:00Z">
              <w:r w:rsidRPr="00892403">
                <w:rPr>
                  <w:rFonts w:hint="eastAsia"/>
                </w:rPr>
                <w:t>模型</w:t>
              </w:r>
            </w:ins>
            <w:ins w:id="92" w:author="User" w:date="2014-12-16T16:19:00Z">
              <w:r>
                <w:rPr>
                  <w:rFonts w:hint="eastAsia"/>
                </w:rPr>
                <w:t>。</w:t>
              </w:r>
            </w:ins>
          </w:p>
          <w:p w:rsidR="0044239A" w:rsidRDefault="009B7597" w:rsidP="001461BD">
            <w:pPr>
              <w:pStyle w:val="a5"/>
              <w:numPr>
                <w:ilvl w:val="0"/>
                <w:numId w:val="23"/>
              </w:numPr>
              <w:ind w:firstLineChars="0"/>
            </w:pPr>
            <w:r>
              <w:rPr>
                <w:rFonts w:hint="eastAsia"/>
              </w:rPr>
              <w:t>研究</w:t>
            </w:r>
            <w:ins w:id="93" w:author="User" w:date="2014-12-16T16:18:00Z">
              <w:r w:rsidR="00976914">
                <w:rPr>
                  <w:rFonts w:hint="eastAsia"/>
                </w:rPr>
                <w:t>超</w:t>
              </w:r>
            </w:ins>
            <w:r w:rsidR="0044239A">
              <w:rPr>
                <w:rFonts w:hint="eastAsia"/>
              </w:rPr>
              <w:t>高速</w:t>
            </w:r>
            <w:r w:rsidR="0044239A" w:rsidRPr="00A023F1">
              <w:rPr>
                <w:rFonts w:hint="eastAsia"/>
              </w:rPr>
              <w:t>ADC</w:t>
            </w:r>
            <w:r w:rsidR="0044239A" w:rsidRPr="00A023F1">
              <w:rPr>
                <w:rFonts w:hint="eastAsia"/>
              </w:rPr>
              <w:t>系统</w:t>
            </w:r>
            <w:del w:id="94" w:author="User" w:date="2014-12-16T16:19:00Z">
              <w:r w:rsidR="0044239A" w:rsidRPr="00A023F1" w:rsidDel="00976914">
                <w:rPr>
                  <w:rFonts w:hint="eastAsia"/>
                </w:rPr>
                <w:delText>通道</w:delText>
              </w:r>
            </w:del>
            <w:r w:rsidR="0044239A" w:rsidRPr="00A023F1">
              <w:rPr>
                <w:rFonts w:hint="eastAsia"/>
              </w:rPr>
              <w:t>失配误差的</w:t>
            </w:r>
            <w:del w:id="95" w:author="User" w:date="2014-12-16T16:19:00Z">
              <w:r w:rsidR="0044239A" w:rsidRPr="00A023F1" w:rsidDel="00976914">
                <w:rPr>
                  <w:rFonts w:hint="eastAsia"/>
                </w:rPr>
                <w:delText>实时自适应校准</w:delText>
              </w:r>
            </w:del>
            <w:r>
              <w:rPr>
                <w:rFonts w:hint="eastAsia"/>
              </w:rPr>
              <w:t>估计算法；</w:t>
            </w:r>
          </w:p>
          <w:p w:rsidR="009B7597" w:rsidRPr="009B7597" w:rsidRDefault="009B7597" w:rsidP="009B7597">
            <w:pPr>
              <w:ind w:firstLineChars="0" w:firstLine="0"/>
            </w:pPr>
          </w:p>
          <w:p w:rsidR="009B7597" w:rsidRDefault="009B7597" w:rsidP="001461BD">
            <w:pPr>
              <w:pStyle w:val="a5"/>
              <w:numPr>
                <w:ilvl w:val="0"/>
                <w:numId w:val="23"/>
              </w:numPr>
              <w:ind w:firstLineChars="0"/>
              <w:jc w:val="left"/>
            </w:pPr>
            <w:del w:id="96" w:author="User" w:date="2014-12-16T16:18:00Z">
              <w:r w:rsidRPr="00892403" w:rsidDel="00976914">
                <w:rPr>
                  <w:rFonts w:hint="eastAsia"/>
                </w:rPr>
                <w:delText>建立</w:delText>
              </w:r>
              <w:r w:rsidDel="00976914">
                <w:rPr>
                  <w:rFonts w:hint="eastAsia"/>
                </w:rPr>
                <w:delText>高速</w:delText>
              </w:r>
              <w:r w:rsidRPr="00892403" w:rsidDel="00976914">
                <w:rPr>
                  <w:rFonts w:hint="eastAsia"/>
                </w:rPr>
                <w:delText>ADC</w:delText>
              </w:r>
              <w:r w:rsidRPr="00892403" w:rsidDel="00976914">
                <w:rPr>
                  <w:rFonts w:hint="eastAsia"/>
                </w:rPr>
                <w:delText>的等效误差模型，</w:delText>
              </w:r>
            </w:del>
            <w:ins w:id="97" w:author="User" w:date="2014-12-16T16:19:00Z">
              <w:r w:rsidR="00976914" w:rsidDel="00976914">
                <w:rPr>
                  <w:rFonts w:hint="eastAsia"/>
                </w:rPr>
                <w:t xml:space="preserve"> </w:t>
              </w:r>
            </w:ins>
            <w:del w:id="98" w:author="User" w:date="2014-12-16T16:19:00Z">
              <w:r w:rsidDel="00976914">
                <w:rPr>
                  <w:rFonts w:hint="eastAsia"/>
                </w:rPr>
                <w:delText>分析通道失配误差来源</w:delText>
              </w:r>
              <w:r w:rsidRPr="00892403" w:rsidDel="00976914">
                <w:rPr>
                  <w:rFonts w:hint="eastAsia"/>
                </w:rPr>
                <w:delText>和仿真偏置失配、增益失配和时钟失配对</w:delText>
              </w:r>
              <w:r w:rsidDel="00976914">
                <w:rPr>
                  <w:rFonts w:hint="eastAsia"/>
                </w:rPr>
                <w:delText>高速</w:delText>
              </w:r>
              <w:r w:rsidRPr="00892403" w:rsidDel="00976914">
                <w:rPr>
                  <w:rFonts w:hint="eastAsia"/>
                </w:rPr>
                <w:delText>ADC</w:delText>
              </w:r>
              <w:r w:rsidRPr="00892403" w:rsidDel="00976914">
                <w:rPr>
                  <w:rFonts w:hint="eastAsia"/>
                </w:rPr>
                <w:delText>系统的影响</w:delText>
              </w:r>
            </w:del>
          </w:p>
          <w:p w:rsidR="009B7597" w:rsidRDefault="009B7597">
            <w:pPr>
              <w:pStyle w:val="a5"/>
              <w:numPr>
                <w:ilvl w:val="0"/>
                <w:numId w:val="23"/>
              </w:numPr>
              <w:ind w:firstLineChars="0"/>
              <w:jc w:val="left"/>
              <w:pPrChange w:id="99" w:author="User" w:date="2014-12-16T16:19:00Z">
                <w:pPr>
                  <w:ind w:firstLineChars="0" w:firstLine="0"/>
                  <w:jc w:val="left"/>
                </w:pPr>
              </w:pPrChange>
            </w:pPr>
          </w:p>
          <w:p w:rsidR="00117D7A" w:rsidRDefault="009B7597" w:rsidP="00976914">
            <w:pPr>
              <w:pStyle w:val="a5"/>
              <w:numPr>
                <w:ilvl w:val="0"/>
                <w:numId w:val="23"/>
              </w:numPr>
              <w:ind w:firstLineChars="0"/>
              <w:jc w:val="left"/>
            </w:pPr>
            <w:r>
              <w:rPr>
                <w:rFonts w:hint="eastAsia"/>
              </w:rPr>
              <w:t>研究</w:t>
            </w:r>
            <w:ins w:id="100" w:author="User" w:date="2014-12-16T16:19:00Z">
              <w:r w:rsidR="00976914">
                <w:rPr>
                  <w:rFonts w:hint="eastAsia"/>
                </w:rPr>
                <w:t>超</w:t>
              </w:r>
            </w:ins>
            <w:r>
              <w:rPr>
                <w:rFonts w:hint="eastAsia"/>
              </w:rPr>
              <w:t>高速</w:t>
            </w:r>
            <w:r>
              <w:rPr>
                <w:rFonts w:hint="eastAsia"/>
              </w:rPr>
              <w:t>ADC</w:t>
            </w:r>
            <w:ins w:id="101" w:author="User" w:date="2014-12-16T16:20:00Z">
              <w:r w:rsidR="00976914" w:rsidRPr="00A023F1">
                <w:rPr>
                  <w:rFonts w:hint="eastAsia"/>
                </w:rPr>
                <w:t>系统</w:t>
              </w:r>
            </w:ins>
            <w:del w:id="102" w:author="User" w:date="2014-12-16T16:20:00Z">
              <w:r w:rsidDel="00976914">
                <w:rPr>
                  <w:rFonts w:hint="eastAsia"/>
                </w:rPr>
                <w:delText>通道间</w:delText>
              </w:r>
            </w:del>
            <w:r>
              <w:rPr>
                <w:rFonts w:hint="eastAsia"/>
              </w:rPr>
              <w:t>失配误差</w:t>
            </w:r>
            <w:ins w:id="103" w:author="User" w:date="2014-12-16T16:20:00Z">
              <w:r w:rsidR="00976914">
                <w:rPr>
                  <w:rFonts w:hint="eastAsia"/>
                </w:rPr>
                <w:t>的自适应</w:t>
              </w:r>
            </w:ins>
            <w:r>
              <w:rPr>
                <w:rFonts w:hint="eastAsia"/>
              </w:rPr>
              <w:t>数字后处理校准</w:t>
            </w:r>
            <w:r>
              <w:t>算法</w:t>
            </w:r>
          </w:p>
        </w:tc>
      </w:tr>
      <w:tr w:rsidR="00117D7A" w:rsidTr="00117D7A">
        <w:trPr>
          <w:cantSplit/>
        </w:trPr>
        <w:tc>
          <w:tcPr>
            <w:tcW w:w="936" w:type="dxa"/>
            <w:tcBorders>
              <w:top w:val="single" w:sz="4" w:space="0" w:color="auto"/>
            </w:tcBorders>
          </w:tcPr>
          <w:p w:rsidR="00117D7A" w:rsidRDefault="00117D7A" w:rsidP="00117D7A">
            <w:pPr>
              <w:spacing w:line="480" w:lineRule="auto"/>
              <w:ind w:firstLine="480"/>
              <w:jc w:val="center"/>
            </w:pPr>
            <w:r>
              <w:rPr>
                <w:rFonts w:hint="eastAsia"/>
              </w:rPr>
              <w:lastRenderedPageBreak/>
              <w:t>最终</w:t>
            </w:r>
          </w:p>
          <w:p w:rsidR="00117D7A" w:rsidRDefault="00117D7A" w:rsidP="00117D7A">
            <w:pPr>
              <w:spacing w:line="480" w:lineRule="auto"/>
              <w:ind w:firstLine="480"/>
              <w:jc w:val="center"/>
            </w:pPr>
            <w:r>
              <w:rPr>
                <w:rFonts w:hint="eastAsia"/>
              </w:rPr>
              <w:t>成果</w:t>
            </w:r>
          </w:p>
          <w:p w:rsidR="00117D7A" w:rsidRDefault="00117D7A" w:rsidP="00117D7A">
            <w:pPr>
              <w:spacing w:line="480" w:lineRule="auto"/>
              <w:ind w:firstLine="480"/>
              <w:jc w:val="center"/>
            </w:pPr>
            <w:r>
              <w:rPr>
                <w:rFonts w:hint="eastAsia"/>
              </w:rPr>
              <w:t>形式</w:t>
            </w:r>
          </w:p>
        </w:tc>
        <w:tc>
          <w:tcPr>
            <w:tcW w:w="8532" w:type="dxa"/>
            <w:gridSpan w:val="2"/>
            <w:tcBorders>
              <w:top w:val="single" w:sz="4" w:space="0" w:color="auto"/>
            </w:tcBorders>
          </w:tcPr>
          <w:p w:rsidR="00117D7A" w:rsidRDefault="00117D7A" w:rsidP="00117D7A">
            <w:pPr>
              <w:ind w:firstLine="480"/>
            </w:pPr>
          </w:p>
          <w:p w:rsidR="00117D7A" w:rsidRDefault="00117D7A" w:rsidP="00117D7A">
            <w:pPr>
              <w:ind w:firstLine="480"/>
            </w:pPr>
          </w:p>
          <w:p w:rsidR="00117D7A" w:rsidRDefault="00117D7A" w:rsidP="00117D7A">
            <w:pPr>
              <w:ind w:firstLine="480"/>
            </w:pPr>
          </w:p>
          <w:p w:rsidR="00117D7A" w:rsidRDefault="00117D7A" w:rsidP="00117D7A">
            <w:pPr>
              <w:ind w:firstLine="480"/>
            </w:pPr>
          </w:p>
          <w:p w:rsidR="00117D7A" w:rsidRDefault="005F0B73" w:rsidP="005F0B73">
            <w:pPr>
              <w:ind w:firstLine="480"/>
            </w:pPr>
            <w:del w:id="104" w:author="User" w:date="2014-12-16T16:20:00Z">
              <w:r w:rsidDel="00976914">
                <w:rPr>
                  <w:rFonts w:hint="eastAsia"/>
                </w:rPr>
                <w:delText>软件</w:delText>
              </w:r>
            </w:del>
            <w:ins w:id="105" w:author="User" w:date="2014-12-16T16:20:00Z">
              <w:r w:rsidR="00976914">
                <w:rPr>
                  <w:rFonts w:hint="eastAsia"/>
                </w:rPr>
                <w:t>算法代码</w:t>
              </w:r>
            </w:ins>
            <w:r>
              <w:rPr>
                <w:rFonts w:hint="eastAsia"/>
              </w:rPr>
              <w:t>及相关</w:t>
            </w:r>
            <w:r>
              <w:t>学术论文</w:t>
            </w:r>
          </w:p>
        </w:tc>
      </w:tr>
    </w:tbl>
    <w:p w:rsidR="00703787" w:rsidRDefault="00703787">
      <w:pPr>
        <w:ind w:firstLine="723"/>
        <w:rPr>
          <w:b/>
          <w:bCs/>
          <w:sz w:val="36"/>
        </w:rPr>
      </w:pPr>
      <w:r>
        <w:rPr>
          <w:rFonts w:hint="eastAsia"/>
          <w:b/>
          <w:bCs/>
          <w:sz w:val="36"/>
        </w:rPr>
        <w:t>四、开题报告审查意见</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08"/>
        <w:gridCol w:w="3960"/>
        <w:gridCol w:w="4500"/>
      </w:tblGrid>
      <w:tr w:rsidR="00703787">
        <w:trPr>
          <w:cantSplit/>
        </w:trPr>
        <w:tc>
          <w:tcPr>
            <w:tcW w:w="9468" w:type="dxa"/>
            <w:gridSpan w:val="3"/>
            <w:tcBorders>
              <w:top w:val="single" w:sz="12" w:space="0" w:color="auto"/>
              <w:left w:val="single" w:sz="12" w:space="0" w:color="auto"/>
              <w:bottom w:val="single" w:sz="12" w:space="0" w:color="auto"/>
              <w:right w:val="single" w:sz="12" w:space="0" w:color="auto"/>
            </w:tcBorders>
          </w:tcPr>
          <w:p w:rsidR="00703787" w:rsidRDefault="00703787">
            <w:pPr>
              <w:spacing w:line="480" w:lineRule="auto"/>
              <w:ind w:firstLine="480"/>
            </w:pPr>
            <w:r>
              <w:rPr>
                <w:rFonts w:ascii="黑体" w:hint="eastAsia"/>
              </w:rPr>
              <w:t>1</w:t>
            </w:r>
            <w:r w:rsidR="005E2469">
              <w:rPr>
                <w:rFonts w:ascii="宋体" w:hAnsi="宋体" w:hint="eastAsia"/>
              </w:rPr>
              <w:t xml:space="preserve"> </w:t>
            </w:r>
            <w:r>
              <w:rPr>
                <w:rFonts w:eastAsia="黑体" w:hint="eastAsia"/>
              </w:rPr>
              <w:t>导师对学位论文选题和论文计划可行性意见，是否同意开题</w:t>
            </w:r>
            <w:r>
              <w:rPr>
                <w:rFonts w:hint="eastAsia"/>
              </w:rPr>
              <w:t>：</w:t>
            </w: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spacing w:line="480" w:lineRule="auto"/>
              <w:ind w:firstLine="480"/>
            </w:pPr>
            <w:r>
              <w:rPr>
                <w:rFonts w:hint="eastAsia"/>
              </w:rPr>
              <w:t xml:space="preserve">                                        </w:t>
            </w:r>
            <w:r>
              <w:rPr>
                <w:rFonts w:hint="eastAsia"/>
              </w:rPr>
              <w:t>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03787">
        <w:trPr>
          <w:cantSplit/>
        </w:trPr>
        <w:tc>
          <w:tcPr>
            <w:tcW w:w="9468" w:type="dxa"/>
            <w:gridSpan w:val="3"/>
            <w:tcBorders>
              <w:top w:val="single" w:sz="12" w:space="0" w:color="auto"/>
              <w:left w:val="single" w:sz="12" w:space="0" w:color="auto"/>
              <w:bottom w:val="single" w:sz="6" w:space="0" w:color="auto"/>
              <w:right w:val="single" w:sz="12" w:space="0" w:color="auto"/>
            </w:tcBorders>
          </w:tcPr>
          <w:p w:rsidR="00703787" w:rsidRDefault="00703787">
            <w:pPr>
              <w:spacing w:line="480" w:lineRule="auto"/>
              <w:ind w:firstLine="480"/>
            </w:pPr>
            <w:r>
              <w:rPr>
                <w:rFonts w:ascii="黑体" w:hint="eastAsia"/>
              </w:rPr>
              <w:t>2</w:t>
            </w:r>
            <w:r w:rsidR="005E2469">
              <w:rPr>
                <w:rFonts w:ascii="宋体" w:hAnsi="宋体" w:hint="eastAsia"/>
              </w:rPr>
              <w:t xml:space="preserve"> </w:t>
            </w:r>
            <w:r>
              <w:rPr>
                <w:rFonts w:ascii="黑体" w:eastAsia="黑体" w:hAnsi="宋体" w:hint="eastAsia"/>
              </w:rPr>
              <w:t>评审专家意见</w:t>
            </w:r>
          </w:p>
        </w:tc>
      </w:tr>
      <w:tr w:rsidR="00703787">
        <w:trPr>
          <w:cantSplit/>
        </w:trPr>
        <w:tc>
          <w:tcPr>
            <w:tcW w:w="1008" w:type="dxa"/>
            <w:vMerge w:val="restart"/>
            <w:tcBorders>
              <w:top w:val="single" w:sz="6" w:space="0" w:color="auto"/>
              <w:left w:val="single" w:sz="12" w:space="0" w:color="auto"/>
              <w:bottom w:val="single" w:sz="6" w:space="0" w:color="auto"/>
              <w:right w:val="single" w:sz="6" w:space="0" w:color="auto"/>
            </w:tcBorders>
          </w:tcPr>
          <w:p w:rsidR="00703787" w:rsidRDefault="00703787">
            <w:pPr>
              <w:spacing w:line="480" w:lineRule="auto"/>
              <w:ind w:firstLine="480"/>
              <w:jc w:val="center"/>
            </w:pPr>
            <w:r>
              <w:rPr>
                <w:rFonts w:hint="eastAsia"/>
              </w:rPr>
              <w:t>开</w:t>
            </w:r>
            <w:r>
              <w:rPr>
                <w:rFonts w:hint="eastAsia"/>
              </w:rPr>
              <w:t xml:space="preserve"> </w:t>
            </w:r>
            <w:r>
              <w:rPr>
                <w:rFonts w:hint="eastAsia"/>
              </w:rPr>
              <w:t>题</w:t>
            </w:r>
          </w:p>
          <w:p w:rsidR="00703787" w:rsidRDefault="00703787">
            <w:pPr>
              <w:spacing w:line="480" w:lineRule="auto"/>
              <w:ind w:firstLine="480"/>
              <w:jc w:val="center"/>
            </w:pPr>
            <w:r>
              <w:rPr>
                <w:rFonts w:hint="eastAsia"/>
              </w:rPr>
              <w:t>报告会</w:t>
            </w:r>
          </w:p>
        </w:tc>
        <w:tc>
          <w:tcPr>
            <w:tcW w:w="3960" w:type="dxa"/>
            <w:tcBorders>
              <w:top w:val="single" w:sz="6" w:space="0" w:color="auto"/>
              <w:left w:val="single" w:sz="6" w:space="0" w:color="auto"/>
              <w:bottom w:val="single" w:sz="6" w:space="0" w:color="auto"/>
              <w:right w:val="single" w:sz="4" w:space="0" w:color="auto"/>
            </w:tcBorders>
          </w:tcPr>
          <w:p w:rsidR="00703787" w:rsidRDefault="00703787">
            <w:pPr>
              <w:spacing w:line="480" w:lineRule="auto"/>
              <w:ind w:firstLine="480"/>
            </w:pPr>
            <w:r>
              <w:rPr>
                <w:rFonts w:hint="eastAsia"/>
              </w:rPr>
              <w:t>时间：</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500" w:type="dxa"/>
            <w:tcBorders>
              <w:top w:val="single" w:sz="6" w:space="0" w:color="auto"/>
              <w:left w:val="single" w:sz="4" w:space="0" w:color="auto"/>
              <w:bottom w:val="single" w:sz="6" w:space="0" w:color="auto"/>
              <w:right w:val="single" w:sz="12" w:space="0" w:color="auto"/>
            </w:tcBorders>
          </w:tcPr>
          <w:p w:rsidR="00703787" w:rsidRDefault="00703787">
            <w:pPr>
              <w:spacing w:line="480" w:lineRule="auto"/>
              <w:ind w:firstLine="480"/>
            </w:pPr>
            <w:r>
              <w:rPr>
                <w:rFonts w:hint="eastAsia"/>
              </w:rPr>
              <w:t>点：</w:t>
            </w:r>
          </w:p>
        </w:tc>
      </w:tr>
      <w:tr w:rsidR="00703787">
        <w:trPr>
          <w:cantSplit/>
        </w:trPr>
        <w:tc>
          <w:tcPr>
            <w:tcW w:w="1008" w:type="dxa"/>
            <w:vMerge/>
            <w:tcBorders>
              <w:top w:val="single" w:sz="6" w:space="0" w:color="auto"/>
              <w:left w:val="single" w:sz="12" w:space="0" w:color="auto"/>
              <w:bottom w:val="single" w:sz="6" w:space="0" w:color="auto"/>
              <w:right w:val="single" w:sz="6" w:space="0" w:color="auto"/>
            </w:tcBorders>
          </w:tcPr>
          <w:p w:rsidR="00703787" w:rsidRDefault="00703787">
            <w:pPr>
              <w:spacing w:line="480" w:lineRule="auto"/>
              <w:ind w:firstLine="480"/>
            </w:pPr>
          </w:p>
        </w:tc>
        <w:tc>
          <w:tcPr>
            <w:tcW w:w="8460" w:type="dxa"/>
            <w:gridSpan w:val="2"/>
            <w:tcBorders>
              <w:top w:val="single" w:sz="6" w:space="0" w:color="auto"/>
              <w:left w:val="single" w:sz="6" w:space="0" w:color="auto"/>
              <w:bottom w:val="single" w:sz="6" w:space="0" w:color="auto"/>
              <w:right w:val="single" w:sz="12" w:space="0" w:color="auto"/>
            </w:tcBorders>
          </w:tcPr>
          <w:p w:rsidR="00703787" w:rsidRDefault="00703787">
            <w:pPr>
              <w:spacing w:line="480" w:lineRule="auto"/>
              <w:ind w:firstLine="480"/>
            </w:pPr>
            <w:r>
              <w:rPr>
                <w:rFonts w:hint="eastAsia"/>
              </w:rPr>
              <w:t>评审专家（至少</w:t>
            </w:r>
            <w:r>
              <w:rPr>
                <w:rFonts w:hint="eastAsia"/>
              </w:rPr>
              <w:t>3</w:t>
            </w:r>
            <w:r>
              <w:rPr>
                <w:rFonts w:hint="eastAsia"/>
              </w:rPr>
              <w:t>位）：</w:t>
            </w:r>
          </w:p>
        </w:tc>
      </w:tr>
      <w:tr w:rsidR="00703787">
        <w:trPr>
          <w:cantSplit/>
        </w:trPr>
        <w:tc>
          <w:tcPr>
            <w:tcW w:w="9468" w:type="dxa"/>
            <w:gridSpan w:val="3"/>
            <w:tcBorders>
              <w:top w:val="single" w:sz="6" w:space="0" w:color="auto"/>
              <w:left w:val="single" w:sz="12" w:space="0" w:color="auto"/>
              <w:bottom w:val="single" w:sz="12" w:space="0" w:color="auto"/>
              <w:right w:val="single" w:sz="12" w:space="0" w:color="auto"/>
            </w:tcBorders>
          </w:tcPr>
          <w:p w:rsidR="00703787" w:rsidRDefault="00703787">
            <w:pPr>
              <w:ind w:firstLine="480"/>
              <w:jc w:val="left"/>
              <w:rPr>
                <w:rFonts w:ascii="楷体"/>
              </w:rPr>
            </w:pPr>
            <w:r>
              <w:rPr>
                <w:rFonts w:hint="eastAsia"/>
              </w:rPr>
              <w:lastRenderedPageBreak/>
              <w:t>评审专家组对</w:t>
            </w:r>
            <w:r>
              <w:rPr>
                <w:rFonts w:ascii="楷体" w:hint="eastAsia"/>
              </w:rPr>
              <w:t>学位论文的选题</w:t>
            </w:r>
            <w:r>
              <w:rPr>
                <w:rFonts w:ascii="楷体" w:eastAsia="楷体" w:hint="eastAsia"/>
              </w:rPr>
              <w:t>、</w:t>
            </w:r>
            <w:r>
              <w:rPr>
                <w:rFonts w:ascii="楷体" w:hint="eastAsia"/>
              </w:rPr>
              <w:t>方案实施的可行性，是否通过开题报告的具体意见和建议：</w:t>
            </w: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spacing w:line="480" w:lineRule="auto"/>
              <w:ind w:firstLine="480"/>
            </w:pPr>
            <w:r>
              <w:rPr>
                <w:rFonts w:hint="eastAsia"/>
              </w:rPr>
              <w:t xml:space="preserve">                                      </w:t>
            </w:r>
            <w:r>
              <w:rPr>
                <w:rFonts w:hint="eastAsia"/>
              </w:rPr>
              <w:t>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03787">
        <w:trPr>
          <w:cantSplit/>
        </w:trPr>
        <w:tc>
          <w:tcPr>
            <w:tcW w:w="9468" w:type="dxa"/>
            <w:gridSpan w:val="3"/>
            <w:tcBorders>
              <w:top w:val="single" w:sz="12" w:space="0" w:color="auto"/>
              <w:left w:val="single" w:sz="12" w:space="0" w:color="auto"/>
              <w:bottom w:val="single" w:sz="12" w:space="0" w:color="auto"/>
              <w:right w:val="single" w:sz="12" w:space="0" w:color="auto"/>
            </w:tcBorders>
          </w:tcPr>
          <w:p w:rsidR="00703787" w:rsidRDefault="00703787">
            <w:pPr>
              <w:ind w:firstLine="480"/>
              <w:jc w:val="left"/>
              <w:rPr>
                <w:rFonts w:ascii="宋体" w:hAnsi="宋体"/>
              </w:rPr>
            </w:pPr>
            <w:r>
              <w:rPr>
                <w:rFonts w:ascii="黑体" w:hint="eastAsia"/>
              </w:rPr>
              <w:t>3</w:t>
            </w:r>
            <w:r w:rsidR="005E2469">
              <w:rPr>
                <w:rFonts w:ascii="宋体" w:hAnsi="宋体" w:hint="eastAsia"/>
              </w:rPr>
              <w:t xml:space="preserve"> </w:t>
            </w:r>
            <w:r>
              <w:rPr>
                <w:rFonts w:ascii="黑体" w:eastAsia="黑体" w:hAnsi="宋体" w:hint="eastAsia"/>
              </w:rPr>
              <w:t>学院意见</w:t>
            </w:r>
            <w:r>
              <w:rPr>
                <w:rFonts w:ascii="宋体" w:hAnsi="宋体" w:hint="eastAsia"/>
              </w:rPr>
              <w:t>：</w:t>
            </w:r>
          </w:p>
          <w:p w:rsidR="00703787" w:rsidRDefault="00703787">
            <w:pPr>
              <w:ind w:firstLine="480"/>
              <w:jc w:val="left"/>
              <w:rPr>
                <w:rFonts w:ascii="宋体" w:hAnsi="宋体"/>
              </w:rPr>
            </w:pPr>
          </w:p>
          <w:p w:rsidR="00703787" w:rsidRDefault="00703787">
            <w:pPr>
              <w:ind w:firstLine="480"/>
              <w:jc w:val="left"/>
              <w:rPr>
                <w:rFonts w:ascii="宋体" w:hAnsi="宋体"/>
              </w:rPr>
            </w:pPr>
          </w:p>
          <w:p w:rsidR="00703787" w:rsidRDefault="00703787">
            <w:pPr>
              <w:ind w:firstLine="480"/>
              <w:jc w:val="left"/>
              <w:rPr>
                <w:rFonts w:ascii="宋体" w:hAnsi="宋体"/>
              </w:rPr>
            </w:pPr>
          </w:p>
          <w:p w:rsidR="00703787" w:rsidRDefault="00703787">
            <w:pPr>
              <w:ind w:firstLine="480"/>
              <w:jc w:val="left"/>
              <w:rPr>
                <w:rFonts w:ascii="宋体" w:hAnsi="宋体"/>
              </w:rPr>
            </w:pPr>
          </w:p>
          <w:p w:rsidR="00703787" w:rsidRDefault="00703787">
            <w:pPr>
              <w:ind w:firstLine="480"/>
              <w:jc w:val="left"/>
              <w:rPr>
                <w:rFonts w:ascii="宋体" w:hAnsi="宋体"/>
              </w:rPr>
            </w:pPr>
          </w:p>
          <w:p w:rsidR="00703787" w:rsidRDefault="00703787">
            <w:pPr>
              <w:ind w:firstLine="480"/>
              <w:jc w:val="left"/>
            </w:pPr>
          </w:p>
          <w:p w:rsidR="00703787" w:rsidRDefault="00703787">
            <w:pPr>
              <w:ind w:firstLine="480"/>
              <w:jc w:val="left"/>
            </w:pPr>
            <w:r>
              <w:rPr>
                <w:rFonts w:hint="eastAsia"/>
              </w:rPr>
              <w:t xml:space="preserve">                                     </w:t>
            </w:r>
            <w:r>
              <w:rPr>
                <w:rFonts w:hint="eastAsia"/>
              </w:rPr>
              <w:t>负责人签名：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703787" w:rsidRDefault="00703787" w:rsidP="004A56D8">
      <w:pPr>
        <w:ind w:firstLine="480"/>
        <w:jc w:val="center"/>
      </w:pPr>
    </w:p>
    <w:p w:rsidR="001C5D8D" w:rsidRPr="001C5D8D" w:rsidRDefault="001C5D8D" w:rsidP="001C5D8D">
      <w:pPr>
        <w:spacing w:line="240" w:lineRule="auto"/>
        <w:ind w:firstLineChars="0" w:firstLine="0"/>
        <w:jc w:val="left"/>
        <w:rPr>
          <w:color w:val="000000"/>
          <w:sz w:val="21"/>
          <w:u w:color="000000"/>
        </w:rPr>
      </w:pPr>
    </w:p>
    <w:sectPr w:rsidR="001C5D8D" w:rsidRPr="001C5D8D" w:rsidSect="00582AB2">
      <w:pgSz w:w="11906" w:h="16838" w:code="9"/>
      <w:pgMar w:top="1418" w:right="1191" w:bottom="1418"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8D8" w:rsidRDefault="00FA08D8" w:rsidP="004A56D8">
      <w:pPr>
        <w:spacing w:line="240" w:lineRule="auto"/>
        <w:ind w:firstLine="480"/>
      </w:pPr>
      <w:r>
        <w:separator/>
      </w:r>
    </w:p>
  </w:endnote>
  <w:endnote w:type="continuationSeparator" w:id="0">
    <w:p w:rsidR="00FA08D8" w:rsidRDefault="00FA08D8" w:rsidP="004A56D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63074D">
    <w:pPr>
      <w:pStyle w:val="a4"/>
      <w:ind w:firstLine="360"/>
      <w:jc w:val="center"/>
    </w:pPr>
    <w:r>
      <w:fldChar w:fldCharType="begin"/>
    </w:r>
    <w:r w:rsidR="00335FBE">
      <w:instrText>PAGE   \* MERGEFORMAT</w:instrText>
    </w:r>
    <w:r>
      <w:fldChar w:fldCharType="separate"/>
    </w:r>
    <w:r w:rsidR="00335FBE" w:rsidRPr="009B088A">
      <w:rPr>
        <w:noProof/>
        <w:lang w:val="zh-CN"/>
      </w:rPr>
      <w:t>2</w:t>
    </w:r>
    <w:r>
      <w:fldChar w:fldCharType="end"/>
    </w:r>
  </w:p>
  <w:p w:rsidR="00335FBE" w:rsidRDefault="00335FBE">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D8" w:rsidRDefault="0063074D">
    <w:pPr>
      <w:pStyle w:val="a4"/>
      <w:ind w:firstLine="360"/>
      <w:jc w:val="center"/>
    </w:pPr>
    <w:r>
      <w:fldChar w:fldCharType="begin"/>
    </w:r>
    <w:r w:rsidR="004A56D8">
      <w:instrText>PAGE   \* MERGEFORMAT</w:instrText>
    </w:r>
    <w:r>
      <w:fldChar w:fldCharType="separate"/>
    </w:r>
    <w:r w:rsidR="002D0745" w:rsidRPr="002D0745">
      <w:rPr>
        <w:noProof/>
        <w:lang w:val="zh-CN"/>
      </w:rPr>
      <w:t>6</w:t>
    </w:r>
    <w:r>
      <w:fldChar w:fldCharType="end"/>
    </w:r>
  </w:p>
  <w:p w:rsidR="004A56D8" w:rsidRDefault="004A56D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8D8" w:rsidRDefault="00FA08D8" w:rsidP="004A56D8">
      <w:pPr>
        <w:spacing w:line="240" w:lineRule="auto"/>
        <w:ind w:firstLine="480"/>
      </w:pPr>
      <w:r>
        <w:separator/>
      </w:r>
    </w:p>
  </w:footnote>
  <w:footnote w:type="continuationSeparator" w:id="0">
    <w:p w:rsidR="00FA08D8" w:rsidRDefault="00FA08D8" w:rsidP="004A56D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2AF"/>
    <w:multiLevelType w:val="hybridMultilevel"/>
    <w:tmpl w:val="E9A88936"/>
    <w:lvl w:ilvl="0" w:tplc="11404726">
      <w:start w:val="1"/>
      <w:numFmt w:val="decimal"/>
      <w:lvlText w:val="%1."/>
      <w:lvlJc w:val="left"/>
      <w:pPr>
        <w:ind w:left="900" w:hanging="420"/>
      </w:pPr>
      <w:rPr>
        <w:rFonts w:hint="eastAsia"/>
      </w:rPr>
    </w:lvl>
    <w:lvl w:ilvl="1" w:tplc="6EBC9D54">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3C96AB0"/>
    <w:multiLevelType w:val="hybridMultilevel"/>
    <w:tmpl w:val="7C4030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9D6BA0"/>
    <w:multiLevelType w:val="hybridMultilevel"/>
    <w:tmpl w:val="65FC0498"/>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EB392C"/>
    <w:multiLevelType w:val="hybridMultilevel"/>
    <w:tmpl w:val="196CAD0E"/>
    <w:lvl w:ilvl="0" w:tplc="1140472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1E0E89"/>
    <w:multiLevelType w:val="hybridMultilevel"/>
    <w:tmpl w:val="B70850F2"/>
    <w:lvl w:ilvl="0" w:tplc="EA80DDB0">
      <w:start w:val="1"/>
      <w:numFmt w:val="decimal"/>
      <w:lvlText w:val="%1、"/>
      <w:lvlJc w:val="left"/>
      <w:pPr>
        <w:tabs>
          <w:tab w:val="num" w:pos="1022"/>
        </w:tabs>
        <w:ind w:left="102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8E469D"/>
    <w:multiLevelType w:val="hybridMultilevel"/>
    <w:tmpl w:val="960AA7B2"/>
    <w:lvl w:ilvl="0" w:tplc="EA80DDB0">
      <w:start w:val="1"/>
      <w:numFmt w:val="decimal"/>
      <w:lvlText w:val="%1、"/>
      <w:lvlJc w:val="left"/>
      <w:pPr>
        <w:ind w:left="1127" w:hanging="42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6">
    <w:nsid w:val="29586170"/>
    <w:multiLevelType w:val="hybridMultilevel"/>
    <w:tmpl w:val="88F6E9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4DB7A20"/>
    <w:multiLevelType w:val="hybridMultilevel"/>
    <w:tmpl w:val="FB688B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D71DBD"/>
    <w:multiLevelType w:val="hybridMultilevel"/>
    <w:tmpl w:val="292CEB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8D299B"/>
    <w:multiLevelType w:val="hybridMultilevel"/>
    <w:tmpl w:val="D3DC1C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8314470"/>
    <w:multiLevelType w:val="hybridMultilevel"/>
    <w:tmpl w:val="390856F0"/>
    <w:lvl w:ilvl="0" w:tplc="EA80DDB0">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502"/>
        </w:tabs>
        <w:ind w:left="1502" w:hanging="420"/>
      </w:pPr>
    </w:lvl>
    <w:lvl w:ilvl="2" w:tplc="0409001B" w:tentative="1">
      <w:start w:val="1"/>
      <w:numFmt w:val="lowerRoman"/>
      <w:lvlText w:val="%3."/>
      <w:lvlJc w:val="right"/>
      <w:pPr>
        <w:tabs>
          <w:tab w:val="num" w:pos="1922"/>
        </w:tabs>
        <w:ind w:left="1922" w:hanging="420"/>
      </w:pPr>
    </w:lvl>
    <w:lvl w:ilvl="3" w:tplc="0409000F" w:tentative="1">
      <w:start w:val="1"/>
      <w:numFmt w:val="decimal"/>
      <w:lvlText w:val="%4."/>
      <w:lvlJc w:val="left"/>
      <w:pPr>
        <w:tabs>
          <w:tab w:val="num" w:pos="2342"/>
        </w:tabs>
        <w:ind w:left="2342" w:hanging="420"/>
      </w:pPr>
    </w:lvl>
    <w:lvl w:ilvl="4" w:tplc="04090019" w:tentative="1">
      <w:start w:val="1"/>
      <w:numFmt w:val="lowerLetter"/>
      <w:lvlText w:val="%5)"/>
      <w:lvlJc w:val="left"/>
      <w:pPr>
        <w:tabs>
          <w:tab w:val="num" w:pos="2762"/>
        </w:tabs>
        <w:ind w:left="2762" w:hanging="420"/>
      </w:pPr>
    </w:lvl>
    <w:lvl w:ilvl="5" w:tplc="0409001B" w:tentative="1">
      <w:start w:val="1"/>
      <w:numFmt w:val="lowerRoman"/>
      <w:lvlText w:val="%6."/>
      <w:lvlJc w:val="right"/>
      <w:pPr>
        <w:tabs>
          <w:tab w:val="num" w:pos="3182"/>
        </w:tabs>
        <w:ind w:left="3182" w:hanging="420"/>
      </w:pPr>
    </w:lvl>
    <w:lvl w:ilvl="6" w:tplc="0409000F" w:tentative="1">
      <w:start w:val="1"/>
      <w:numFmt w:val="decimal"/>
      <w:lvlText w:val="%7."/>
      <w:lvlJc w:val="left"/>
      <w:pPr>
        <w:tabs>
          <w:tab w:val="num" w:pos="3602"/>
        </w:tabs>
        <w:ind w:left="3602" w:hanging="420"/>
      </w:pPr>
    </w:lvl>
    <w:lvl w:ilvl="7" w:tplc="04090019" w:tentative="1">
      <w:start w:val="1"/>
      <w:numFmt w:val="lowerLetter"/>
      <w:lvlText w:val="%8)"/>
      <w:lvlJc w:val="left"/>
      <w:pPr>
        <w:tabs>
          <w:tab w:val="num" w:pos="4022"/>
        </w:tabs>
        <w:ind w:left="4022" w:hanging="420"/>
      </w:pPr>
    </w:lvl>
    <w:lvl w:ilvl="8" w:tplc="0409001B" w:tentative="1">
      <w:start w:val="1"/>
      <w:numFmt w:val="lowerRoman"/>
      <w:lvlText w:val="%9."/>
      <w:lvlJc w:val="right"/>
      <w:pPr>
        <w:tabs>
          <w:tab w:val="num" w:pos="4442"/>
        </w:tabs>
        <w:ind w:left="4442" w:hanging="420"/>
      </w:pPr>
    </w:lvl>
  </w:abstractNum>
  <w:abstractNum w:abstractNumId="14">
    <w:nsid w:val="4B53676F"/>
    <w:multiLevelType w:val="hybridMultilevel"/>
    <w:tmpl w:val="17A42FD6"/>
    <w:lvl w:ilvl="0" w:tplc="04090001">
      <w:start w:val="1"/>
      <w:numFmt w:val="bullet"/>
      <w:lvlText w:val=""/>
      <w:lvlJc w:val="left"/>
      <w:pPr>
        <w:ind w:left="420" w:hanging="420"/>
      </w:pPr>
      <w:rPr>
        <w:rFonts w:ascii="Wingdings" w:hAnsi="Wingdings" w:hint="default"/>
      </w:rPr>
    </w:lvl>
    <w:lvl w:ilvl="1" w:tplc="EA80DDB0">
      <w:start w:val="1"/>
      <w:numFmt w:val="decimal"/>
      <w:lvlText w:val="%2、"/>
      <w:lvlJc w:val="left"/>
      <w:pPr>
        <w:ind w:left="840" w:hanging="420"/>
      </w:pPr>
      <w:rPr>
        <w:rFonts w:hint="default"/>
      </w:rPr>
    </w:lvl>
    <w:lvl w:ilvl="2" w:tplc="EA80DDB0">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C2614D9"/>
    <w:multiLevelType w:val="hybridMultilevel"/>
    <w:tmpl w:val="FD541568"/>
    <w:lvl w:ilvl="0" w:tplc="1140472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C812924"/>
    <w:multiLevelType w:val="hybridMultilevel"/>
    <w:tmpl w:val="FA30B7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BC1B81"/>
    <w:multiLevelType w:val="hybridMultilevel"/>
    <w:tmpl w:val="D75A5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714295"/>
    <w:multiLevelType w:val="hybridMultilevel"/>
    <w:tmpl w:val="269699DC"/>
    <w:lvl w:ilvl="0" w:tplc="A5B48B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6AD3F2C"/>
    <w:multiLevelType w:val="hybridMultilevel"/>
    <w:tmpl w:val="1E52B8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D3613D"/>
    <w:multiLevelType w:val="hybridMultilevel"/>
    <w:tmpl w:val="9F809480"/>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B8B7B94"/>
    <w:multiLevelType w:val="hybridMultilevel"/>
    <w:tmpl w:val="390856F0"/>
    <w:lvl w:ilvl="0" w:tplc="EA80DDB0">
      <w:start w:val="1"/>
      <w:numFmt w:val="decimal"/>
      <w:lvlText w:val="%1、"/>
      <w:lvlJc w:val="left"/>
      <w:pPr>
        <w:tabs>
          <w:tab w:val="num" w:pos="1022"/>
        </w:tabs>
        <w:ind w:left="1022" w:hanging="360"/>
      </w:pPr>
      <w:rPr>
        <w:rFonts w:hint="default"/>
      </w:rPr>
    </w:lvl>
    <w:lvl w:ilvl="1" w:tplc="04090019" w:tentative="1">
      <w:start w:val="1"/>
      <w:numFmt w:val="lowerLetter"/>
      <w:lvlText w:val="%2)"/>
      <w:lvlJc w:val="left"/>
      <w:pPr>
        <w:tabs>
          <w:tab w:val="num" w:pos="1502"/>
        </w:tabs>
        <w:ind w:left="1502" w:hanging="420"/>
      </w:pPr>
    </w:lvl>
    <w:lvl w:ilvl="2" w:tplc="0409001B" w:tentative="1">
      <w:start w:val="1"/>
      <w:numFmt w:val="lowerRoman"/>
      <w:lvlText w:val="%3."/>
      <w:lvlJc w:val="right"/>
      <w:pPr>
        <w:tabs>
          <w:tab w:val="num" w:pos="1922"/>
        </w:tabs>
        <w:ind w:left="1922" w:hanging="420"/>
      </w:pPr>
    </w:lvl>
    <w:lvl w:ilvl="3" w:tplc="0409000F" w:tentative="1">
      <w:start w:val="1"/>
      <w:numFmt w:val="decimal"/>
      <w:lvlText w:val="%4."/>
      <w:lvlJc w:val="left"/>
      <w:pPr>
        <w:tabs>
          <w:tab w:val="num" w:pos="2342"/>
        </w:tabs>
        <w:ind w:left="2342" w:hanging="420"/>
      </w:pPr>
    </w:lvl>
    <w:lvl w:ilvl="4" w:tplc="04090019" w:tentative="1">
      <w:start w:val="1"/>
      <w:numFmt w:val="lowerLetter"/>
      <w:lvlText w:val="%5)"/>
      <w:lvlJc w:val="left"/>
      <w:pPr>
        <w:tabs>
          <w:tab w:val="num" w:pos="2762"/>
        </w:tabs>
        <w:ind w:left="2762" w:hanging="420"/>
      </w:pPr>
    </w:lvl>
    <w:lvl w:ilvl="5" w:tplc="0409001B" w:tentative="1">
      <w:start w:val="1"/>
      <w:numFmt w:val="lowerRoman"/>
      <w:lvlText w:val="%6."/>
      <w:lvlJc w:val="right"/>
      <w:pPr>
        <w:tabs>
          <w:tab w:val="num" w:pos="3182"/>
        </w:tabs>
        <w:ind w:left="3182" w:hanging="420"/>
      </w:pPr>
    </w:lvl>
    <w:lvl w:ilvl="6" w:tplc="0409000F" w:tentative="1">
      <w:start w:val="1"/>
      <w:numFmt w:val="decimal"/>
      <w:lvlText w:val="%7."/>
      <w:lvlJc w:val="left"/>
      <w:pPr>
        <w:tabs>
          <w:tab w:val="num" w:pos="3602"/>
        </w:tabs>
        <w:ind w:left="3602" w:hanging="420"/>
      </w:pPr>
    </w:lvl>
    <w:lvl w:ilvl="7" w:tplc="04090019" w:tentative="1">
      <w:start w:val="1"/>
      <w:numFmt w:val="lowerLetter"/>
      <w:lvlText w:val="%8)"/>
      <w:lvlJc w:val="left"/>
      <w:pPr>
        <w:tabs>
          <w:tab w:val="num" w:pos="4022"/>
        </w:tabs>
        <w:ind w:left="4022" w:hanging="420"/>
      </w:pPr>
    </w:lvl>
    <w:lvl w:ilvl="8" w:tplc="0409001B" w:tentative="1">
      <w:start w:val="1"/>
      <w:numFmt w:val="lowerRoman"/>
      <w:lvlText w:val="%9."/>
      <w:lvlJc w:val="right"/>
      <w:pPr>
        <w:tabs>
          <w:tab w:val="num" w:pos="4442"/>
        </w:tabs>
        <w:ind w:left="4442"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
  </w:num>
  <w:num w:numId="6">
    <w:abstractNumId w:val="20"/>
  </w:num>
  <w:num w:numId="7">
    <w:abstractNumId w:val="2"/>
  </w:num>
  <w:num w:numId="8">
    <w:abstractNumId w:val="19"/>
  </w:num>
  <w:num w:numId="9">
    <w:abstractNumId w:val="15"/>
  </w:num>
  <w:num w:numId="10">
    <w:abstractNumId w:val="0"/>
  </w:num>
  <w:num w:numId="11">
    <w:abstractNumId w:val="12"/>
  </w:num>
  <w:num w:numId="12">
    <w:abstractNumId w:val="16"/>
  </w:num>
  <w:num w:numId="13">
    <w:abstractNumId w:val="11"/>
  </w:num>
  <w:num w:numId="14">
    <w:abstractNumId w:val="13"/>
  </w:num>
  <w:num w:numId="15">
    <w:abstractNumId w:val="21"/>
  </w:num>
  <w:num w:numId="16">
    <w:abstractNumId w:val="4"/>
  </w:num>
  <w:num w:numId="17">
    <w:abstractNumId w:val="3"/>
  </w:num>
  <w:num w:numId="18">
    <w:abstractNumId w:val="10"/>
  </w:num>
  <w:num w:numId="19">
    <w:abstractNumId w:val="14"/>
  </w:num>
  <w:num w:numId="20">
    <w:abstractNumId w:val="5"/>
  </w:num>
  <w:num w:numId="21">
    <w:abstractNumId w:val="18"/>
  </w:num>
  <w:num w:numId="22">
    <w:abstractNumId w:val="6"/>
  </w:num>
  <w:num w:numId="23">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un du">
    <w15:presenceInfo w15:providerId="Windows Live" w15:userId="4468e2ac23ba5a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785C"/>
    <w:rsid w:val="000E0F58"/>
    <w:rsid w:val="00105088"/>
    <w:rsid w:val="00117D7A"/>
    <w:rsid w:val="001461BD"/>
    <w:rsid w:val="001C5D8D"/>
    <w:rsid w:val="00226F1C"/>
    <w:rsid w:val="002309E4"/>
    <w:rsid w:val="00261C91"/>
    <w:rsid w:val="002B26AA"/>
    <w:rsid w:val="002D0745"/>
    <w:rsid w:val="00335FBE"/>
    <w:rsid w:val="00364223"/>
    <w:rsid w:val="00433315"/>
    <w:rsid w:val="0044239A"/>
    <w:rsid w:val="004A2B4D"/>
    <w:rsid w:val="004A56D8"/>
    <w:rsid w:val="004B16EE"/>
    <w:rsid w:val="004D25F4"/>
    <w:rsid w:val="005231AB"/>
    <w:rsid w:val="00547D9B"/>
    <w:rsid w:val="00555365"/>
    <w:rsid w:val="0056515E"/>
    <w:rsid w:val="00582AB2"/>
    <w:rsid w:val="005B71A4"/>
    <w:rsid w:val="005E2469"/>
    <w:rsid w:val="005F0B73"/>
    <w:rsid w:val="006056A8"/>
    <w:rsid w:val="0061785C"/>
    <w:rsid w:val="0063074D"/>
    <w:rsid w:val="006D2580"/>
    <w:rsid w:val="00703787"/>
    <w:rsid w:val="007F1E27"/>
    <w:rsid w:val="008D5495"/>
    <w:rsid w:val="0093476B"/>
    <w:rsid w:val="00976914"/>
    <w:rsid w:val="009B7597"/>
    <w:rsid w:val="00A4758A"/>
    <w:rsid w:val="00A97C65"/>
    <w:rsid w:val="00B4537C"/>
    <w:rsid w:val="00B8326E"/>
    <w:rsid w:val="00BD4943"/>
    <w:rsid w:val="00BD78F8"/>
    <w:rsid w:val="00C33207"/>
    <w:rsid w:val="00C5583B"/>
    <w:rsid w:val="00CD50A1"/>
    <w:rsid w:val="00D36853"/>
    <w:rsid w:val="00D75AA9"/>
    <w:rsid w:val="00F65906"/>
    <w:rsid w:val="00FA0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40A00E-69B1-48A8-9602-BBAD67DA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26E"/>
    <w:pPr>
      <w:widowControl w:val="0"/>
      <w:spacing w:line="360" w:lineRule="atLeast"/>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A56D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link w:val="a3"/>
    <w:uiPriority w:val="99"/>
    <w:rsid w:val="004A56D8"/>
    <w:rPr>
      <w:kern w:val="2"/>
      <w:sz w:val="18"/>
      <w:szCs w:val="18"/>
    </w:rPr>
  </w:style>
  <w:style w:type="paragraph" w:styleId="a4">
    <w:name w:val="footer"/>
    <w:basedOn w:val="a"/>
    <w:link w:val="Char0"/>
    <w:uiPriority w:val="99"/>
    <w:rsid w:val="004A56D8"/>
    <w:pPr>
      <w:tabs>
        <w:tab w:val="center" w:pos="4153"/>
        <w:tab w:val="right" w:pos="8306"/>
      </w:tabs>
      <w:snapToGrid w:val="0"/>
      <w:spacing w:line="240" w:lineRule="atLeast"/>
      <w:jc w:val="left"/>
    </w:pPr>
    <w:rPr>
      <w:sz w:val="18"/>
      <w:szCs w:val="18"/>
    </w:rPr>
  </w:style>
  <w:style w:type="character" w:customStyle="1" w:styleId="Char0">
    <w:name w:val="页脚 Char"/>
    <w:link w:val="a4"/>
    <w:uiPriority w:val="99"/>
    <w:rsid w:val="004A56D8"/>
    <w:rPr>
      <w:kern w:val="2"/>
      <w:sz w:val="18"/>
      <w:szCs w:val="18"/>
    </w:rPr>
  </w:style>
  <w:style w:type="paragraph" w:styleId="a5">
    <w:name w:val="List Paragraph"/>
    <w:basedOn w:val="a"/>
    <w:uiPriority w:val="34"/>
    <w:qFormat/>
    <w:rsid w:val="00B8326E"/>
    <w:pPr>
      <w:spacing w:line="360" w:lineRule="exact"/>
      <w:ind w:firstLine="420"/>
    </w:pPr>
  </w:style>
  <w:style w:type="paragraph" w:styleId="a6">
    <w:name w:val="Balloon Text"/>
    <w:basedOn w:val="a"/>
    <w:link w:val="Char1"/>
    <w:rsid w:val="005231AB"/>
    <w:pPr>
      <w:spacing w:line="240" w:lineRule="auto"/>
    </w:pPr>
    <w:rPr>
      <w:sz w:val="18"/>
      <w:szCs w:val="18"/>
    </w:rPr>
  </w:style>
  <w:style w:type="character" w:customStyle="1" w:styleId="Char1">
    <w:name w:val="批注框文本 Char"/>
    <w:basedOn w:val="a0"/>
    <w:link w:val="a6"/>
    <w:rsid w:val="005231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1029</Words>
  <Characters>5869</Characters>
  <Application>Microsoft Office Word</Application>
  <DocSecurity>0</DocSecurity>
  <Lines>48</Lines>
  <Paragraphs>13</Paragraphs>
  <ScaleCrop>false</ScaleCrop>
  <Company>uestc</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杜阳</dc:creator>
  <cp:keywords/>
  <cp:lastModifiedBy>xun du</cp:lastModifiedBy>
  <cp:revision>8</cp:revision>
  <cp:lastPrinted>2004-09-01T08:04:00Z</cp:lastPrinted>
  <dcterms:created xsi:type="dcterms:W3CDTF">2014-12-14T13:56:00Z</dcterms:created>
  <dcterms:modified xsi:type="dcterms:W3CDTF">2014-12-16T08:46:00Z</dcterms:modified>
</cp:coreProperties>
</file>